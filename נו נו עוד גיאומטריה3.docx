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B5A" w:rsidRPr="003C7B5A" w:rsidRDefault="003C7B5A" w:rsidP="00600712">
      <w:pPr>
        <w:bidi w:val="0"/>
        <w:rPr>
          <w:rFonts w:eastAsiaTheme="minorEastAsia"/>
          <w:sz w:val="28"/>
          <w:szCs w:val="28"/>
          <w:u w:val="single"/>
          <w:lang w:val="en-GB"/>
        </w:rPr>
      </w:pPr>
      <w:r>
        <w:rPr>
          <w:rFonts w:eastAsiaTheme="minorEastAsia"/>
          <w:sz w:val="28"/>
          <w:szCs w:val="28"/>
          <w:u w:val="single"/>
          <w:lang w:val="en-GB"/>
        </w:rPr>
        <w:t>Logical groundwork</w:t>
      </w:r>
    </w:p>
    <w:p w:rsidR="009D17BB" w:rsidRPr="009D17BB" w:rsidRDefault="009D17BB" w:rsidP="009D17BB">
      <w:pPr>
        <w:bidi w:val="0"/>
        <w:rPr>
          <w:rFonts w:eastAsiaTheme="minorEastAsia"/>
          <w:sz w:val="24"/>
          <w:szCs w:val="24"/>
          <w:u w:val="single"/>
          <w:lang w:val="en-GB"/>
        </w:rPr>
      </w:pPr>
      <w:r>
        <w:rPr>
          <w:rFonts w:eastAsiaTheme="minorEastAsia"/>
          <w:sz w:val="24"/>
          <w:szCs w:val="24"/>
          <w:u w:val="single"/>
          <w:lang w:val="en-GB"/>
        </w:rPr>
        <w:t>Principle 1</w:t>
      </w:r>
    </w:p>
    <w:p w:rsidR="00BC3673" w:rsidRDefault="00AE769C" w:rsidP="00BC3673">
      <w:pPr>
        <w:bidi w:val="0"/>
        <w:rPr>
          <w:rFonts w:eastAsiaTheme="minorEastAsia"/>
          <w:lang w:val="en-GB"/>
        </w:rPr>
      </w:pPr>
      <w:r>
        <w:rPr>
          <w:rFonts w:eastAsiaTheme="minorEastAsia"/>
          <w:lang w:val="en-GB"/>
        </w:rPr>
        <w:t xml:space="preserve">There are </w:t>
      </w:r>
      <w:r w:rsidR="00BC3673">
        <w:rPr>
          <w:rFonts w:eastAsiaTheme="minorEastAsia"/>
          <w:lang w:val="en-GB"/>
        </w:rPr>
        <w:t>G</w:t>
      </w:r>
      <w:r w:rsidR="005F5D60">
        <w:rPr>
          <w:rFonts w:eastAsiaTheme="minorEastAsia"/>
          <w:lang w:val="en-GB"/>
        </w:rPr>
        <w:t>eometrical</w:t>
      </w:r>
      <w:r w:rsidR="00BC3673">
        <w:rPr>
          <w:rFonts w:eastAsiaTheme="minorEastAsia"/>
          <w:lang w:val="en-GB"/>
        </w:rPr>
        <w:t xml:space="preserve"> E</w:t>
      </w:r>
      <w:r>
        <w:rPr>
          <w:rFonts w:eastAsiaTheme="minorEastAsia"/>
          <w:lang w:val="en-GB"/>
        </w:rPr>
        <w:t>ntities</w:t>
      </w:r>
      <w:r w:rsidR="00BC3673">
        <w:rPr>
          <w:rFonts w:eastAsiaTheme="minorEastAsia"/>
          <w:lang w:val="en-GB"/>
        </w:rPr>
        <w:t xml:space="preserve"> and G</w:t>
      </w:r>
      <w:r w:rsidR="005F5D60">
        <w:rPr>
          <w:rFonts w:eastAsiaTheme="minorEastAsia"/>
          <w:lang w:val="en-GB"/>
        </w:rPr>
        <w:t>eometrical</w:t>
      </w:r>
      <w:r w:rsidR="00BC3673">
        <w:rPr>
          <w:rFonts w:eastAsiaTheme="minorEastAsia"/>
          <w:lang w:val="en-GB"/>
        </w:rPr>
        <w:t xml:space="preserve"> Qualities</w:t>
      </w:r>
      <w:r w:rsidR="00C41849">
        <w:rPr>
          <w:rFonts w:eastAsiaTheme="minorEastAsia"/>
          <w:lang w:val="en-GB"/>
        </w:rPr>
        <w:t>.</w:t>
      </w:r>
      <w:r w:rsidR="00C5434D">
        <w:rPr>
          <w:rFonts w:eastAsiaTheme="minorEastAsia"/>
          <w:lang w:val="en-GB"/>
        </w:rPr>
        <w:t xml:space="preserve"> One kind of Quality is Place</w:t>
      </w:r>
      <w:r w:rsidR="00C41849">
        <w:rPr>
          <w:rFonts w:eastAsiaTheme="minorEastAsia"/>
          <w:lang w:val="en-GB"/>
        </w:rPr>
        <w:t>.</w:t>
      </w:r>
    </w:p>
    <w:p w:rsidR="009D17BB" w:rsidRPr="009D17BB" w:rsidRDefault="009D17BB" w:rsidP="00BC3673">
      <w:pPr>
        <w:bidi w:val="0"/>
        <w:rPr>
          <w:rFonts w:eastAsiaTheme="minorEastAsia"/>
          <w:sz w:val="24"/>
          <w:szCs w:val="24"/>
          <w:u w:val="single"/>
          <w:lang w:val="en-GB"/>
        </w:rPr>
      </w:pPr>
      <w:r>
        <w:rPr>
          <w:rFonts w:eastAsiaTheme="minorEastAsia"/>
          <w:sz w:val="24"/>
          <w:szCs w:val="24"/>
          <w:u w:val="single"/>
          <w:lang w:val="en-GB"/>
        </w:rPr>
        <w:t>Principle 2</w:t>
      </w:r>
    </w:p>
    <w:p w:rsidR="009D17BB" w:rsidRDefault="00BC3673" w:rsidP="009D17BB">
      <w:pPr>
        <w:bidi w:val="0"/>
        <w:rPr>
          <w:rFonts w:eastAsiaTheme="minorEastAsia"/>
          <w:lang w:val="en-GB"/>
        </w:rPr>
      </w:pPr>
      <w:r>
        <w:rPr>
          <w:rFonts w:eastAsiaTheme="minorEastAsia"/>
          <w:lang w:val="en-GB"/>
        </w:rPr>
        <w:t>There are I</w:t>
      </w:r>
      <w:r w:rsidR="009D17BB">
        <w:rPr>
          <w:rFonts w:eastAsiaTheme="minorEastAsia"/>
          <w:lang w:val="en-GB"/>
        </w:rPr>
        <w:t xml:space="preserve">dentities </w:t>
      </w:r>
      <w:r w:rsidR="00F365B7">
        <w:rPr>
          <w:rFonts w:eastAsiaTheme="minorEastAsia"/>
          <w:lang w:val="en-GB"/>
        </w:rPr>
        <w:t>made from</w:t>
      </w:r>
      <w:r>
        <w:rPr>
          <w:rFonts w:eastAsiaTheme="minorEastAsia"/>
          <w:lang w:val="en-GB"/>
        </w:rPr>
        <w:t xml:space="preserve"> E</w:t>
      </w:r>
      <w:r w:rsidR="009D17BB">
        <w:rPr>
          <w:rFonts w:eastAsiaTheme="minorEastAsia"/>
          <w:lang w:val="en-GB"/>
        </w:rPr>
        <w:t>ntities and</w:t>
      </w:r>
      <w:r>
        <w:rPr>
          <w:rFonts w:eastAsiaTheme="minorEastAsia"/>
          <w:lang w:val="en-GB"/>
        </w:rPr>
        <w:t xml:space="preserve"> from Q</w:t>
      </w:r>
      <w:r w:rsidR="009D17BB">
        <w:rPr>
          <w:rFonts w:eastAsiaTheme="minorEastAsia"/>
          <w:lang w:val="en-GB"/>
        </w:rPr>
        <w:t>ualities</w:t>
      </w:r>
      <w:r w:rsidR="00F2583D">
        <w:rPr>
          <w:rFonts w:eastAsiaTheme="minorEastAsia"/>
          <w:lang w:val="en-GB"/>
        </w:rPr>
        <w:t xml:space="preserve"> which are</w:t>
      </w:r>
      <w:r w:rsidR="009D17BB">
        <w:rPr>
          <w:rFonts w:eastAsiaTheme="minorEastAsia"/>
          <w:lang w:val="en-GB"/>
        </w:rPr>
        <w:t xml:space="preserve"> </w:t>
      </w:r>
      <w:r w:rsidR="005F5D60">
        <w:rPr>
          <w:rFonts w:eastAsiaTheme="minorEastAsia"/>
          <w:lang w:val="en-GB"/>
        </w:rPr>
        <w:t>called</w:t>
      </w:r>
      <w:r>
        <w:rPr>
          <w:rFonts w:eastAsiaTheme="minorEastAsia"/>
          <w:lang w:val="en-GB"/>
        </w:rPr>
        <w:t xml:space="preserve"> I</w:t>
      </w:r>
      <w:r w:rsidR="009D17BB">
        <w:rPr>
          <w:rFonts w:eastAsiaTheme="minorEastAsia"/>
          <w:lang w:val="en-GB"/>
        </w:rPr>
        <w:t>dentifiors.</w:t>
      </w:r>
    </w:p>
    <w:p w:rsidR="009D17BB" w:rsidRPr="009D17BB" w:rsidRDefault="009D17BB" w:rsidP="009D17BB">
      <w:pPr>
        <w:bidi w:val="0"/>
        <w:rPr>
          <w:rFonts w:eastAsiaTheme="minorEastAsia"/>
          <w:sz w:val="24"/>
          <w:szCs w:val="24"/>
          <w:u w:val="single"/>
          <w:lang w:val="en-GB"/>
        </w:rPr>
      </w:pPr>
      <w:r>
        <w:rPr>
          <w:rFonts w:eastAsiaTheme="minorEastAsia"/>
          <w:sz w:val="24"/>
          <w:szCs w:val="24"/>
          <w:u w:val="single"/>
          <w:lang w:val="en-GB"/>
        </w:rPr>
        <w:t>Principle 3</w:t>
      </w:r>
    </w:p>
    <w:p w:rsidR="00F365B7" w:rsidRDefault="00F365B7" w:rsidP="009D17BB">
      <w:pPr>
        <w:bidi w:val="0"/>
        <w:rPr>
          <w:rFonts w:eastAsiaTheme="minorEastAsia"/>
          <w:lang w:val="en-GB"/>
        </w:rPr>
      </w:pPr>
      <w:r>
        <w:rPr>
          <w:rFonts w:eastAsiaTheme="minorEastAsia"/>
          <w:lang w:val="en-GB"/>
        </w:rPr>
        <w:t>A sin</w:t>
      </w:r>
      <w:r w:rsidR="00C41849">
        <w:rPr>
          <w:rFonts w:eastAsiaTheme="minorEastAsia"/>
          <w:lang w:val="en-GB"/>
        </w:rPr>
        <w:t>gle place places a geometrical E</w:t>
      </w:r>
      <w:r>
        <w:rPr>
          <w:rFonts w:eastAsiaTheme="minorEastAsia"/>
          <w:lang w:val="en-GB"/>
        </w:rPr>
        <w:t>ntity</w:t>
      </w:r>
      <w:r w:rsidR="009D17BB">
        <w:rPr>
          <w:rFonts w:eastAsiaTheme="minorEastAsia"/>
          <w:lang w:val="en-GB"/>
        </w:rPr>
        <w:t>.</w:t>
      </w:r>
      <w:r>
        <w:rPr>
          <w:rFonts w:eastAsiaTheme="minorEastAsia"/>
          <w:lang w:val="en-GB"/>
        </w:rPr>
        <w:t xml:space="preserve"> It is written  </w:t>
      </w:r>
    </w:p>
    <w:p w:rsidR="009D17BB" w:rsidRPr="00F2122B" w:rsidRDefault="00F365B7" w:rsidP="00F2122B">
      <w:pPr>
        <w:bidi w:val="0"/>
        <w:rPr>
          <w:rFonts w:eastAsiaTheme="minorEastAsia"/>
          <w:lang w:val="en-GB"/>
        </w:rPr>
      </w:pPr>
      <m:oMathPara>
        <m:oMath>
          <m:r>
            <w:rPr>
              <w:rFonts w:ascii="Cambria Math" w:eastAsiaTheme="minorEastAsia" w:hAnsi="Cambria Math"/>
              <w:lang w:val="en-GB"/>
            </w:rPr>
            <m:t>e[pl]</m:t>
          </m:r>
          <m:r>
            <m:rPr>
              <m:sty m:val="p"/>
            </m:rPr>
            <w:rPr>
              <w:rFonts w:eastAsiaTheme="minorEastAsia"/>
              <w:lang w:val="en-GB"/>
            </w:rPr>
            <w:br/>
          </m:r>
        </m:oMath>
      </m:oMathPara>
      <w:r w:rsidR="00AC0929">
        <w:rPr>
          <w:rFonts w:eastAsiaTheme="minorEastAsia"/>
          <w:u w:val="single"/>
          <w:lang w:val="en-GB"/>
        </w:rPr>
        <w:t>P</w:t>
      </w:r>
      <w:r w:rsidR="009D17BB" w:rsidRPr="009D17BB">
        <w:rPr>
          <w:rFonts w:eastAsiaTheme="minorEastAsia"/>
          <w:u w:val="single"/>
          <w:lang w:val="en-GB"/>
        </w:rPr>
        <w:t>rinciple 4</w:t>
      </w:r>
    </w:p>
    <w:p w:rsidR="00F365B7" w:rsidRDefault="00F365B7" w:rsidP="00AC0929">
      <w:pPr>
        <w:bidi w:val="0"/>
        <w:rPr>
          <w:rFonts w:eastAsiaTheme="minorEastAsia"/>
          <w:lang w:val="en-GB"/>
        </w:rPr>
      </w:pPr>
      <w:r>
        <w:rPr>
          <w:rFonts w:eastAsiaTheme="minorEastAsia"/>
          <w:lang w:val="en-GB"/>
        </w:rPr>
        <w:t>An identity identifie</w:t>
      </w:r>
      <w:r w:rsidR="00CF56BF">
        <w:rPr>
          <w:rFonts w:eastAsiaTheme="minorEastAsia"/>
          <w:lang w:val="en-GB"/>
        </w:rPr>
        <w:t>s kinds of Geometrical quality and entity</w:t>
      </w:r>
      <w:r w:rsidR="00434B54">
        <w:rPr>
          <w:rFonts w:eastAsiaTheme="minorEastAsia"/>
          <w:lang w:val="en-GB"/>
        </w:rPr>
        <w:t>. A kind of quality or entity</w:t>
      </w:r>
      <w:r w:rsidR="00AC0929">
        <w:rPr>
          <w:rFonts w:eastAsiaTheme="minorEastAsia"/>
          <w:lang w:val="en-GB"/>
        </w:rPr>
        <w:t xml:space="preserve"> is identified by a list of kinds of identifiors if and only if such a list could construct a particular entity of the kind in</w:t>
      </w:r>
      <w:r w:rsidR="00BB16EE">
        <w:rPr>
          <w:rFonts w:eastAsiaTheme="minorEastAsia"/>
          <w:lang w:val="en-GB"/>
        </w:rPr>
        <w:t xml:space="preserve"> any place,</w:t>
      </w:r>
      <w:r w:rsidR="00AC0929">
        <w:rPr>
          <w:rFonts w:eastAsiaTheme="minorEastAsia"/>
          <w:lang w:val="en-GB"/>
        </w:rPr>
        <w:t xml:space="preserve"> or a particular </w:t>
      </w:r>
      <w:r w:rsidR="005F5D60">
        <w:rPr>
          <w:rFonts w:eastAsiaTheme="minorEastAsia"/>
          <w:lang w:val="en-GB"/>
        </w:rPr>
        <w:t>quality</w:t>
      </w:r>
      <w:r w:rsidR="00AC0929">
        <w:rPr>
          <w:rFonts w:eastAsiaTheme="minorEastAsia"/>
          <w:lang w:val="en-GB"/>
        </w:rPr>
        <w:t xml:space="preserve"> of the kind</w:t>
      </w:r>
      <w:r>
        <w:rPr>
          <w:rFonts w:eastAsiaTheme="minorEastAsia"/>
          <w:lang w:val="en-GB"/>
        </w:rPr>
        <w:t>. It is written</w:t>
      </w:r>
    </w:p>
    <w:p w:rsidR="00AC0929" w:rsidRPr="00F2122B" w:rsidRDefault="00F365B7" w:rsidP="00F2122B">
      <w:pPr>
        <w:bidi w:val="0"/>
        <w:rPr>
          <w:rFonts w:eastAsiaTheme="minorEastAsia"/>
          <w:lang w:val="en-GB"/>
        </w:rPr>
      </w:pPr>
      <m:oMathPara>
        <m:oMath>
          <m:r>
            <w:rPr>
              <w:rFonts w:ascii="Cambria Math" w:eastAsiaTheme="minorEastAsia" w:hAnsi="Cambria Math"/>
              <w:lang w:val="en-GB"/>
            </w:rPr>
            <m:t>e</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f</m:t>
                  </m:r>
                </m:sub>
              </m:sSub>
            </m:e>
          </m:d>
          <m:r>
            <w:rPr>
              <w:rFonts w:ascii="Cambria Math" w:eastAsiaTheme="minorEastAsia" w:hAnsi="Cambria Math"/>
              <w:lang w:val="en-GB"/>
            </w:rPr>
            <m:t>, q(</m:t>
          </m:r>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f</m:t>
              </m:r>
            </m:sub>
          </m:sSub>
          <m:r>
            <w:rPr>
              <w:rFonts w:ascii="Cambria Math" w:eastAsiaTheme="minorEastAsia" w:hAnsi="Cambria Math"/>
              <w:lang w:val="en-GB"/>
            </w:rPr>
            <m:t>)</m:t>
          </m:r>
          <m:r>
            <m:rPr>
              <m:sty m:val="p"/>
            </m:rPr>
            <w:rPr>
              <w:rFonts w:eastAsiaTheme="minorEastAsia"/>
              <w:lang w:val="en-GB"/>
            </w:rPr>
            <w:br/>
          </m:r>
        </m:oMath>
      </m:oMathPara>
      <w:r w:rsidR="00AC0929">
        <w:rPr>
          <w:rFonts w:eastAsiaTheme="minorEastAsia"/>
          <w:u w:val="single"/>
          <w:lang w:val="en-GB"/>
        </w:rPr>
        <w:t>P</w:t>
      </w:r>
      <w:r w:rsidR="00AC0929" w:rsidRPr="009D17BB">
        <w:rPr>
          <w:rFonts w:eastAsiaTheme="minorEastAsia"/>
          <w:u w:val="single"/>
          <w:lang w:val="en-GB"/>
        </w:rPr>
        <w:t xml:space="preserve">rinciple </w:t>
      </w:r>
      <w:r w:rsidR="00AC0929">
        <w:rPr>
          <w:rFonts w:eastAsiaTheme="minorEastAsia"/>
          <w:u w:val="single"/>
          <w:lang w:val="en-GB"/>
        </w:rPr>
        <w:t>5</w:t>
      </w:r>
    </w:p>
    <w:p w:rsidR="00BB16EE" w:rsidRDefault="008E3C08" w:rsidP="00BB16EE">
      <w:pPr>
        <w:bidi w:val="0"/>
        <w:rPr>
          <w:rFonts w:eastAsiaTheme="minorEastAsia"/>
          <w:lang w:val="en-GB"/>
        </w:rPr>
      </w:pPr>
      <w:r>
        <w:rPr>
          <w:rFonts w:eastAsiaTheme="minorEastAsia"/>
          <w:lang w:val="en-GB"/>
        </w:rPr>
        <w:t>Particular Entities and Q</w:t>
      </w:r>
      <w:r w:rsidR="00AC0929">
        <w:rPr>
          <w:rFonts w:eastAsiaTheme="minorEastAsia"/>
          <w:lang w:val="en-GB"/>
        </w:rPr>
        <w:t>ualities</w:t>
      </w:r>
      <w:r>
        <w:rPr>
          <w:rFonts w:eastAsiaTheme="minorEastAsia"/>
          <w:lang w:val="en-GB"/>
        </w:rPr>
        <w:t xml:space="preserve"> from the same kind</w:t>
      </w:r>
      <w:r w:rsidR="00AC0929">
        <w:rPr>
          <w:rFonts w:eastAsiaTheme="minorEastAsia"/>
          <w:lang w:val="en-GB"/>
        </w:rPr>
        <w:t xml:space="preserve"> which has the same identity are</w:t>
      </w:r>
      <w:r>
        <w:rPr>
          <w:rFonts w:eastAsiaTheme="minorEastAsia"/>
          <w:lang w:val="en-GB"/>
        </w:rPr>
        <w:t xml:space="preserve"> called Identical and are</w:t>
      </w:r>
      <w:r w:rsidR="00AC0929">
        <w:rPr>
          <w:rFonts w:eastAsiaTheme="minorEastAsia"/>
          <w:lang w:val="en-GB"/>
        </w:rPr>
        <w:t xml:space="preserve"> the same for</w:t>
      </w:r>
      <w:r w:rsidR="00BB16EE">
        <w:rPr>
          <w:rFonts w:eastAsiaTheme="minorEastAsia"/>
          <w:lang w:val="en-GB"/>
        </w:rPr>
        <w:t xml:space="preserve"> the sake of being identifiors.</w:t>
      </w:r>
    </w:p>
    <w:p w:rsidR="008E3C08" w:rsidRDefault="008E3C08" w:rsidP="001E05D0">
      <w:pPr>
        <w:bidi w:val="0"/>
        <w:rPr>
          <w:rFonts w:eastAsiaTheme="minorEastAsia"/>
          <w:lang w:val="en-GB"/>
        </w:rPr>
      </w:pPr>
      <w:r>
        <w:rPr>
          <w:rFonts w:eastAsiaTheme="minorEastAsia"/>
          <w:lang w:val="en-GB"/>
        </w:rPr>
        <w:t xml:space="preserve">Particular Entities from the same kind which are plaeced the same </w:t>
      </w:r>
      <w:r w:rsidR="00807498">
        <w:rPr>
          <w:rFonts w:eastAsiaTheme="minorEastAsia"/>
          <w:lang w:val="en-GB"/>
        </w:rPr>
        <w:t xml:space="preserve">are called </w:t>
      </w:r>
      <w:r w:rsidR="001E05D0">
        <w:rPr>
          <w:rFonts w:eastAsiaTheme="minorEastAsia"/>
          <w:lang w:val="en-GB"/>
        </w:rPr>
        <w:t>same-placed</w:t>
      </w:r>
      <w:r w:rsidR="00807498">
        <w:rPr>
          <w:rFonts w:eastAsiaTheme="minorEastAsia"/>
          <w:lang w:val="en-GB"/>
        </w:rPr>
        <w:t>.</w:t>
      </w:r>
    </w:p>
    <w:p w:rsidR="00BB16EE" w:rsidRDefault="00BB16EE" w:rsidP="00BB16EE">
      <w:pPr>
        <w:bidi w:val="0"/>
        <w:rPr>
          <w:rFonts w:eastAsiaTheme="minorEastAsia"/>
          <w:lang w:val="en-GB"/>
        </w:rPr>
      </w:pPr>
      <m:oMath>
        <m:r>
          <w:rPr>
            <w:rFonts w:ascii="Cambria Math" w:eastAsiaTheme="minorEastAsia" w:hAnsi="Cambria Math"/>
            <w:lang w:val="en-GB"/>
          </w:rPr>
          <m:t>a=b</m:t>
        </m:r>
      </m:oMath>
      <w:r w:rsidRPr="00251F55">
        <w:rPr>
          <w:rFonts w:eastAsiaTheme="minorEastAsia"/>
          <w:lang w:val="en-GB"/>
        </w:rPr>
        <w:t xml:space="preserve"> means </w:t>
      </w:r>
      <m:oMath>
        <m:r>
          <w:rPr>
            <w:rFonts w:ascii="Cambria Math" w:eastAsiaTheme="minorEastAsia" w:hAnsi="Cambria Math"/>
            <w:lang w:val="en-GB"/>
          </w:rPr>
          <m:t>a</m:t>
        </m:r>
      </m:oMath>
      <w:r w:rsidRPr="00251F55">
        <w:rPr>
          <w:rFonts w:eastAsiaTheme="minorEastAsia"/>
          <w:lang w:val="en-GB"/>
        </w:rPr>
        <w:t xml:space="preserve"> is identical to </w:t>
      </w:r>
      <m:oMath>
        <m:r>
          <w:rPr>
            <w:rFonts w:ascii="Cambria Math" w:eastAsiaTheme="minorEastAsia" w:hAnsi="Cambria Math"/>
            <w:lang w:val="en-GB"/>
          </w:rPr>
          <m:t>b</m:t>
        </m:r>
      </m:oMath>
    </w:p>
    <w:p w:rsidR="00E53543" w:rsidRDefault="00E53543" w:rsidP="00E53543">
      <w:pPr>
        <w:bidi w:val="0"/>
        <w:rPr>
          <w:rFonts w:eastAsiaTheme="minorEastAsia"/>
          <w:lang w:val="en-GB"/>
        </w:rPr>
      </w:pPr>
      <m:oMath>
        <m:r>
          <w:rPr>
            <w:rFonts w:ascii="Cambria Math" w:eastAsiaTheme="minorEastAsia" w:hAnsi="Cambria Math"/>
            <w:lang w:val="en-GB"/>
          </w:rPr>
          <m:t>a≈b</m:t>
        </m:r>
      </m:oMath>
      <w:r>
        <w:rPr>
          <w:rFonts w:eastAsiaTheme="minorEastAsia"/>
          <w:lang w:val="en-GB"/>
        </w:rPr>
        <w:t xml:space="preserve">means a is </w:t>
      </w:r>
      <m:oMath>
        <m:r>
          <w:rPr>
            <w:rFonts w:ascii="Cambria Math" w:eastAsiaTheme="minorEastAsia" w:hAnsi="Cambria Math"/>
            <w:lang w:val="en-GB"/>
          </w:rPr>
          <m:t>a</m:t>
        </m:r>
      </m:oMath>
      <w:r w:rsidR="001E05D0">
        <w:rPr>
          <w:rFonts w:eastAsiaTheme="minorEastAsia"/>
          <w:lang w:val="en-GB"/>
        </w:rPr>
        <w:t xml:space="preserve"> same-placed with</w:t>
      </w:r>
      <w:r>
        <w:rPr>
          <w:rFonts w:eastAsiaTheme="minorEastAsia"/>
          <w:lang w:val="en-GB"/>
        </w:rPr>
        <w:t xml:space="preserve"> </w:t>
      </w:r>
      <m:oMath>
        <m:r>
          <w:rPr>
            <w:rFonts w:ascii="Cambria Math" w:eastAsiaTheme="minorEastAsia" w:hAnsi="Cambria Math"/>
            <w:lang w:val="en-GB"/>
          </w:rPr>
          <m:t>b</m:t>
        </m:r>
      </m:oMath>
      <w:r>
        <w:rPr>
          <w:rFonts w:eastAsiaTheme="minorEastAsia"/>
          <w:lang w:val="en-GB"/>
        </w:rPr>
        <w:t>.</w:t>
      </w:r>
    </w:p>
    <w:p w:rsidR="00BB16EE" w:rsidRDefault="00BB16EE" w:rsidP="001E05D0">
      <w:pPr>
        <w:bidi w:val="0"/>
        <w:rPr>
          <w:rFonts w:eastAsiaTheme="minorEastAsia"/>
          <w:lang w:val="en-GB"/>
        </w:rPr>
      </w:pPr>
      <m:oMath>
        <m:r>
          <w:rPr>
            <w:rFonts w:ascii="Cambria Math" w:eastAsiaTheme="minorEastAsia" w:hAnsi="Cambria Math"/>
            <w:lang w:val="en-GB"/>
          </w:rPr>
          <m:t>a≃b</m:t>
        </m:r>
      </m:oMath>
      <w:r w:rsidRPr="00251F55">
        <w:rPr>
          <w:rFonts w:eastAsiaTheme="minorEastAsia"/>
          <w:lang w:val="en-GB"/>
        </w:rPr>
        <w:t xml:space="preserve"> means</w:t>
      </w:r>
      <m:oMath>
        <m:r>
          <w:rPr>
            <w:rFonts w:ascii="Cambria Math" w:eastAsiaTheme="minorEastAsia" w:hAnsi="Cambria Math"/>
            <w:lang w:val="en-GB"/>
          </w:rPr>
          <m:t xml:space="preserve"> a</m:t>
        </m:r>
      </m:oMath>
      <w:r w:rsidRPr="00251F55">
        <w:rPr>
          <w:rFonts w:eastAsiaTheme="minorEastAsia"/>
          <w:lang w:val="en-GB"/>
        </w:rPr>
        <w:t xml:space="preserve"> is identical</w:t>
      </w:r>
      <w:r w:rsidR="00807498">
        <w:rPr>
          <w:rFonts w:eastAsiaTheme="minorEastAsia"/>
          <w:lang w:val="en-GB"/>
        </w:rPr>
        <w:t xml:space="preserve"> to</w:t>
      </w:r>
      <w:r w:rsidRPr="00251F55">
        <w:rPr>
          <w:rFonts w:eastAsiaTheme="minorEastAsia"/>
          <w:lang w:val="en-GB"/>
        </w:rPr>
        <w:t xml:space="preserve"> </w:t>
      </w:r>
      <w:r w:rsidR="001E05D0">
        <w:rPr>
          <w:rFonts w:eastAsiaTheme="minorEastAsia"/>
          <w:lang w:val="en-GB"/>
        </w:rPr>
        <w:t>and same-placed with</w:t>
      </w:r>
      <w:r w:rsidRPr="00251F55">
        <w:rPr>
          <w:rFonts w:eastAsiaTheme="minorEastAsia"/>
          <w:lang w:val="en-GB"/>
        </w:rPr>
        <w:t xml:space="preserve"> </w:t>
      </w:r>
      <m:oMath>
        <m:r>
          <w:rPr>
            <w:rFonts w:ascii="Cambria Math" w:eastAsiaTheme="minorEastAsia" w:hAnsi="Cambria Math"/>
            <w:lang w:val="en-GB"/>
          </w:rPr>
          <m:t>b</m:t>
        </m:r>
      </m:oMath>
    </w:p>
    <w:p w:rsidR="00BB16EE" w:rsidRPr="0069000F" w:rsidRDefault="00BB16EE" w:rsidP="00BB16EE">
      <w:pPr>
        <w:bidi w:val="0"/>
        <w:rPr>
          <w:rFonts w:eastAsiaTheme="minorEastAsia"/>
          <w:lang w:val="en-GB"/>
        </w:rPr>
      </w:pPr>
      <w:r w:rsidRPr="0069000F">
        <w:rPr>
          <w:rFonts w:eastAsiaTheme="minorEastAsia"/>
          <w:u w:val="single"/>
          <w:lang w:val="en-GB"/>
        </w:rPr>
        <w:t>Principle 6</w:t>
      </w:r>
      <w:r w:rsidRPr="0069000F">
        <w:rPr>
          <w:rFonts w:eastAsiaTheme="minorEastAsia"/>
          <w:lang w:val="en-GB"/>
        </w:rPr>
        <w:br/>
      </w:r>
      <w:r w:rsidR="003C7B5A" w:rsidRPr="0069000F">
        <w:rPr>
          <w:rFonts w:eastAsiaTheme="minorEastAsia"/>
          <w:lang w:val="en-GB"/>
        </w:rPr>
        <w:t xml:space="preserve">if </w:t>
      </w:r>
      <w:r w:rsidR="0069000F">
        <w:rPr>
          <w:rFonts w:eastAsiaTheme="minorEastAsia"/>
          <w:lang w:val="en-GB"/>
        </w:rPr>
        <w:t>a basic</w:t>
      </w:r>
      <w:r w:rsidR="005366E5">
        <w:rPr>
          <w:rFonts w:eastAsiaTheme="minorEastAsia"/>
          <w:lang w:val="en-GB"/>
        </w:rPr>
        <w:t xml:space="preserve"> </w:t>
      </w:r>
      <w:r w:rsidR="005F5D60" w:rsidRPr="0069000F">
        <w:rPr>
          <w:rFonts w:eastAsiaTheme="minorEastAsia"/>
          <w:lang w:val="en-GB"/>
        </w:rPr>
        <w:t>identity</w:t>
      </w:r>
      <w:r w:rsidR="000432E1" w:rsidRPr="0069000F">
        <w:rPr>
          <w:rFonts w:eastAsiaTheme="minorEastAsia"/>
          <w:lang w:val="en-GB"/>
        </w:rPr>
        <w:t xml:space="preserve"> of entity</w:t>
      </w:r>
      <w:r w:rsidR="005366E5">
        <w:rPr>
          <w:rFonts w:eastAsiaTheme="minorEastAsia"/>
          <w:lang w:val="en-GB"/>
        </w:rPr>
        <w:t xml:space="preserve"> </w:t>
      </w:r>
      <m:oMath>
        <m:r>
          <w:rPr>
            <w:rFonts w:ascii="Cambria Math" w:eastAsiaTheme="minorEastAsia" w:hAnsi="Cambria Math"/>
            <w:lang w:val="en-GB"/>
          </w:rPr>
          <m:t>p</m:t>
        </m:r>
      </m:oMath>
      <w:r w:rsidR="005366E5">
        <w:rPr>
          <w:rFonts w:eastAsiaTheme="minorEastAsia"/>
          <w:lang w:val="en-GB"/>
        </w:rPr>
        <w:t xml:space="preserve"> </w:t>
      </w:r>
      <w:r w:rsidRPr="0069000F">
        <w:rPr>
          <w:rFonts w:eastAsiaTheme="minorEastAsia"/>
          <w:lang w:val="en-GB"/>
        </w:rPr>
        <w:t>include n entities of the kind</w:t>
      </w:r>
      <w:r w:rsidR="005464B5">
        <w:rPr>
          <w:rFonts w:eastAsiaTheme="minorEastAsia"/>
          <w:lang w:val="en-GB"/>
        </w:rPr>
        <w:t xml:space="preserve"> </w:t>
      </w:r>
      <m:oMath>
        <m:r>
          <w:rPr>
            <w:rFonts w:ascii="Cambria Math" w:eastAsiaTheme="minorEastAsia" w:hAnsi="Cambria Math"/>
            <w:lang w:val="en-GB"/>
          </w:rPr>
          <m:t>q</m:t>
        </m:r>
      </m:oMath>
      <w:r w:rsidRPr="0069000F">
        <w:rPr>
          <w:rFonts w:eastAsiaTheme="minorEastAsia"/>
          <w:lang w:val="en-GB"/>
        </w:rPr>
        <w:t xml:space="preserve">. A particular </w:t>
      </w:r>
      <m:oMath>
        <m:r>
          <w:rPr>
            <w:rFonts w:ascii="Cambria Math" w:eastAsiaTheme="minorEastAsia" w:hAnsi="Cambria Math"/>
            <w:lang w:val="en-GB"/>
          </w:rPr>
          <m:t>q</m:t>
        </m:r>
      </m:oMath>
      <w:r w:rsidR="003C7B5A" w:rsidRPr="0069000F">
        <w:rPr>
          <w:rFonts w:eastAsiaTheme="minorEastAsia"/>
          <w:lang w:val="en-GB"/>
        </w:rPr>
        <w:t xml:space="preserve"> is identified by </w:t>
      </w:r>
      <m:oMath>
        <m:r>
          <w:rPr>
            <w:rFonts w:ascii="Cambria Math" w:eastAsiaTheme="minorEastAsia" w:hAnsi="Cambria Math"/>
            <w:lang w:val="en-GB"/>
          </w:rPr>
          <m:t>p</m:t>
        </m:r>
      </m:oMath>
      <w:r w:rsidRPr="0069000F">
        <w:rPr>
          <w:rFonts w:eastAsiaTheme="minorEastAsia"/>
          <w:lang w:val="en-GB"/>
        </w:rPr>
        <w:t xml:space="preserve">and </w:t>
      </w:r>
      <m:oMath>
        <m:r>
          <w:rPr>
            <w:rFonts w:ascii="Cambria Math" w:eastAsiaTheme="minorEastAsia" w:hAnsi="Cambria Math"/>
            <w:lang w:val="en-GB"/>
          </w:rPr>
          <m:t>n-1</m:t>
        </m:r>
      </m:oMath>
      <w:r w:rsidRPr="0069000F">
        <w:rPr>
          <w:rFonts w:eastAsiaTheme="minorEastAsia"/>
          <w:lang w:val="en-GB"/>
        </w:rPr>
        <w:t xml:space="preserve"> particular </w:t>
      </w:r>
      <m:oMath>
        <m:r>
          <w:rPr>
            <w:rFonts w:ascii="Cambria Math" w:eastAsiaTheme="minorEastAsia" w:hAnsi="Cambria Math"/>
            <w:lang w:val="en-GB"/>
          </w:rPr>
          <m:t>q</m:t>
        </m:r>
      </m:oMath>
      <w:r w:rsidRPr="0069000F">
        <w:rPr>
          <w:rFonts w:eastAsiaTheme="minorEastAsia"/>
          <w:lang w:val="en-GB"/>
        </w:rPr>
        <w:t>s with carefull attantion to order.</w:t>
      </w:r>
    </w:p>
    <w:p w:rsidR="003C7B5A" w:rsidRPr="0069000F" w:rsidRDefault="00BB16EE" w:rsidP="003C7B5A">
      <w:pPr>
        <w:bidi w:val="0"/>
        <w:jc w:val="center"/>
        <w:rPr>
          <w:rFonts w:eastAsiaTheme="minorEastAsia"/>
          <w:lang w:val="en-GB"/>
        </w:rPr>
      </w:pPr>
      <m:oMathPara>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q,</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2</m:t>
                  </m:r>
                </m:sub>
              </m:sSub>
              <m:r>
                <w:rPr>
                  <w:rFonts w:ascii="Cambria Math" w:eastAsiaTheme="minorEastAsia" w:hAnsi="Cambria Math"/>
                  <w:lang w:val="en-GB"/>
                </w:rPr>
                <m:t>,d…</m:t>
              </m:r>
            </m:e>
          </m:d>
          <m:r>
            <w:rPr>
              <w:rFonts w:ascii="Cambria Math" w:eastAsiaTheme="minorEastAsia" w:hAnsi="Cambria Math"/>
              <w:lang w:val="en-GB"/>
            </w:rPr>
            <m:t>→q(p)</m:t>
          </m:r>
        </m:oMath>
      </m:oMathPara>
    </w:p>
    <w:p w:rsidR="003C7B5A" w:rsidRPr="0069000F" w:rsidRDefault="00BB16EE" w:rsidP="003C7B5A">
      <w:pPr>
        <w:bidi w:val="0"/>
        <w:rPr>
          <w:rFonts w:eastAsiaTheme="minorEastAsia"/>
          <w:lang w:val="en-GB"/>
        </w:rPr>
      </w:pPr>
      <m:oMathPara>
        <m:oMath>
          <m:r>
            <w:rPr>
              <w:rFonts w:ascii="Cambria Math" w:eastAsiaTheme="minorEastAsia" w:hAnsi="Cambria Math"/>
              <w:lang w:val="en-GB"/>
            </w:rPr>
            <m:t>p</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3</m:t>
                  </m:r>
                </m:sub>
              </m:sSub>
              <m:r>
                <w:rPr>
                  <w:rFonts w:ascii="Cambria Math" w:eastAsiaTheme="minorEastAsia" w:hAnsi="Cambria Math"/>
                  <w:lang w:val="en-GB"/>
                </w:rPr>
                <m:t>,c…</m:t>
              </m:r>
            </m:e>
          </m:d>
          <m:r>
            <m:rPr>
              <m:sty m:val="p"/>
            </m:rP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1</m:t>
              </m:r>
            </m:sub>
          </m:sSub>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3</m:t>
              </m:r>
            </m:sub>
          </m:sSub>
          <m:r>
            <w:rPr>
              <w:rFonts w:ascii="Cambria Math" w:eastAsiaTheme="minorEastAsia" w:hAnsi="Cambria Math"/>
              <w:lang w:val="en-GB"/>
            </w:rPr>
            <m:t>)</m:t>
          </m:r>
        </m:oMath>
      </m:oMathPara>
    </w:p>
    <w:p w:rsidR="0069000F" w:rsidRDefault="0069000F" w:rsidP="0069000F">
      <w:pPr>
        <w:bidi w:val="0"/>
        <w:rPr>
          <w:rFonts w:eastAsiaTheme="minorEastAsia"/>
          <w:lang w:val="en-GB"/>
        </w:rPr>
      </w:pPr>
      <w:r>
        <w:rPr>
          <w:rFonts w:eastAsiaTheme="minorEastAsia"/>
          <w:lang w:val="en-GB"/>
        </w:rPr>
        <w:t>This is true only to basic identities i.e ones provided not by principle 6 itself.</w:t>
      </w:r>
    </w:p>
    <w:p w:rsidR="0069000F" w:rsidRPr="0069000F" w:rsidRDefault="0069000F" w:rsidP="00EE4B73">
      <w:pPr>
        <w:bidi w:val="0"/>
        <w:rPr>
          <w:rFonts w:eastAsiaTheme="minorEastAsia"/>
          <w:lang w:val="en-GB"/>
        </w:rPr>
      </w:pPr>
      <m:oMathPara>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q,</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2</m:t>
                  </m:r>
                </m:sub>
              </m:sSub>
              <m:r>
                <w:rPr>
                  <w:rFonts w:ascii="Cambria Math" w:eastAsiaTheme="minorEastAsia" w:hAnsi="Cambria Math"/>
                  <w:lang w:val="en-GB"/>
                </w:rPr>
                <m:t>,d…</m:t>
              </m:r>
            </m:e>
          </m:d>
          <m:r>
            <w:rPr>
              <w:rFonts w:ascii="Cambria Math" w:eastAsiaTheme="minorEastAsia" w:hAnsi="Cambria Math"/>
              <w:lang w:val="en-GB"/>
            </w:rPr>
            <m:t>→q</m:t>
          </m:r>
          <m:d>
            <m:dPr>
              <m:ctrlPr>
                <w:rPr>
                  <w:rFonts w:ascii="Cambria Math" w:eastAsiaTheme="minorEastAsia" w:hAnsi="Cambria Math"/>
                  <w:i/>
                  <w:lang w:val="en-GB"/>
                </w:rPr>
              </m:ctrlPr>
            </m:dPr>
            <m:e>
              <m:r>
                <w:rPr>
                  <w:rFonts w:ascii="Cambria Math" w:eastAsiaTheme="minorEastAsia" w:hAnsi="Cambria Math"/>
                  <w:lang w:val="en-GB"/>
                </w:rPr>
                <m:t>p</m:t>
              </m:r>
            </m:e>
          </m:d>
          <m:r>
            <w:rPr>
              <w:rFonts w:ascii="Cambria Math" w:eastAsiaTheme="minorEastAsia" w:hAnsi="Cambria Math"/>
              <w:lang w:val="en-GB"/>
            </w:rPr>
            <m:t>↛p(q)</m:t>
          </m:r>
        </m:oMath>
      </m:oMathPara>
    </w:p>
    <w:p w:rsidR="008B4DC1" w:rsidRDefault="008B4DC1" w:rsidP="008B4DC1">
      <w:pPr>
        <w:bidi w:val="0"/>
        <w:rPr>
          <w:rFonts w:eastAsiaTheme="minorEastAsia"/>
          <w:u w:val="single"/>
          <w:lang w:val="en-GB"/>
        </w:rPr>
      </w:pPr>
      <w:r w:rsidRPr="00BB16EE">
        <w:rPr>
          <w:rFonts w:eastAsiaTheme="minorEastAsia"/>
          <w:u w:val="single"/>
          <w:lang w:val="en-GB"/>
        </w:rPr>
        <w:t xml:space="preserve">Principle </w:t>
      </w:r>
      <w:r>
        <w:rPr>
          <w:rFonts w:eastAsiaTheme="minorEastAsia"/>
          <w:u w:val="single"/>
          <w:lang w:val="en-GB"/>
        </w:rPr>
        <w:t>7</w:t>
      </w:r>
    </w:p>
    <w:p w:rsidR="009D530F" w:rsidRPr="00F2122B" w:rsidRDefault="007A6109" w:rsidP="00F2122B">
      <w:pPr>
        <w:bidi w:val="0"/>
        <w:rPr>
          <w:rFonts w:eastAsiaTheme="minorEastAsia"/>
          <w:lang w:val="en-GB"/>
        </w:rPr>
      </w:pPr>
      <w:r>
        <w:rPr>
          <w:rFonts w:eastAsiaTheme="minorEastAsia"/>
          <w:lang w:val="en-GB"/>
        </w:rPr>
        <w:t>There are also</w:t>
      </w:r>
      <w:r w:rsidR="008B4DC1">
        <w:rPr>
          <w:rFonts w:eastAsiaTheme="minorEastAsia"/>
          <w:lang w:val="en-GB"/>
        </w:rPr>
        <w:t xml:space="preserve"> things that are merely devices, they are not exactly part of the </w:t>
      </w:r>
      <w:r w:rsidR="005F5D60">
        <w:rPr>
          <w:rFonts w:eastAsiaTheme="minorEastAsia"/>
          <w:lang w:val="en-GB"/>
        </w:rPr>
        <w:t>construction</w:t>
      </w:r>
      <w:r w:rsidR="008B4DC1">
        <w:rPr>
          <w:rFonts w:eastAsiaTheme="minorEastAsia"/>
          <w:lang w:val="en-GB"/>
        </w:rPr>
        <w:t xml:space="preserve"> but they make it easier for us to talk about the entities and the qualities. Those cannot be identifiors.</w:t>
      </w:r>
    </w:p>
    <w:p w:rsidR="00491D1F" w:rsidRPr="009A1987" w:rsidRDefault="002949B5" w:rsidP="009D530F">
      <w:pPr>
        <w:bidi w:val="0"/>
        <w:rPr>
          <w:rFonts w:eastAsiaTheme="minorEastAsia"/>
          <w:sz w:val="28"/>
          <w:szCs w:val="28"/>
          <w:u w:val="single"/>
          <w:lang w:val="en-GB"/>
        </w:rPr>
      </w:pPr>
      <w:r w:rsidRPr="009A1987">
        <w:rPr>
          <w:rFonts w:eastAsiaTheme="minorEastAsia"/>
          <w:sz w:val="28"/>
          <w:szCs w:val="28"/>
          <w:u w:val="single"/>
          <w:lang w:val="en-GB"/>
        </w:rPr>
        <w:lastRenderedPageBreak/>
        <w:t>Place</w:t>
      </w:r>
    </w:p>
    <w:p w:rsidR="00E81E61" w:rsidRPr="00C35BD4" w:rsidRDefault="002949B5" w:rsidP="007C460C">
      <w:pPr>
        <w:bidi w:val="0"/>
        <w:rPr>
          <w:rFonts w:eastAsiaTheme="minorEastAsia"/>
          <w:lang w:val="en-GB"/>
        </w:rPr>
      </w:pPr>
      <w:r w:rsidRPr="00600712">
        <w:rPr>
          <w:rFonts w:eastAsiaTheme="minorEastAsia"/>
          <w:i/>
          <w:sz w:val="24"/>
          <w:szCs w:val="24"/>
          <w:lang w:val="en-GB"/>
        </w:rPr>
        <w:t>Place</w:t>
      </w:r>
      <w:r w:rsidR="00491D1F" w:rsidRPr="00251F55">
        <w:rPr>
          <w:rFonts w:eastAsiaTheme="minorEastAsia"/>
          <w:lang w:val="en-GB"/>
        </w:rPr>
        <w:t xml:space="preserve"> is</w:t>
      </w:r>
      <w:r w:rsidR="00122BD7">
        <w:rPr>
          <w:rFonts w:eastAsiaTheme="minorEastAsia"/>
          <w:lang w:val="en-GB"/>
        </w:rPr>
        <w:t xml:space="preserve"> a</w:t>
      </w:r>
      <w:r w:rsidR="00491D1F" w:rsidRPr="00251F55">
        <w:rPr>
          <w:rFonts w:eastAsiaTheme="minorEastAsia"/>
          <w:lang w:val="en-GB"/>
        </w:rPr>
        <w:t xml:space="preserve"> </w:t>
      </w:r>
      <w:r w:rsidRPr="00251F55">
        <w:rPr>
          <w:rFonts w:eastAsiaTheme="minorEastAsia"/>
          <w:lang w:val="en-GB"/>
        </w:rPr>
        <w:t>self-evident</w:t>
      </w:r>
      <w:r w:rsidR="00122BD7">
        <w:rPr>
          <w:rFonts w:eastAsiaTheme="minorEastAsia"/>
          <w:lang w:val="en-GB"/>
        </w:rPr>
        <w:t xml:space="preserve"> quality</w:t>
      </w:r>
      <w:r w:rsidR="00E81E61">
        <w:rPr>
          <w:rFonts w:eastAsiaTheme="minorEastAsia"/>
          <w:lang w:val="en-GB"/>
        </w:rPr>
        <w:br/>
      </w:r>
      <m:oMathPara>
        <m:oMath>
          <m:r>
            <w:rPr>
              <w:rFonts w:ascii="Cambria Math" w:eastAsiaTheme="minorEastAsia" w:hAnsi="Cambria Math"/>
              <w:lang w:val="en-GB"/>
            </w:rPr>
            <m:t>pl</m:t>
          </m:r>
        </m:oMath>
      </m:oMathPara>
    </w:p>
    <w:p w:rsidR="00491D1F" w:rsidRPr="009A1987" w:rsidRDefault="002949B5" w:rsidP="007C460C">
      <w:pPr>
        <w:bidi w:val="0"/>
        <w:rPr>
          <w:rFonts w:eastAsiaTheme="minorEastAsia"/>
          <w:sz w:val="28"/>
          <w:szCs w:val="28"/>
          <w:u w:val="single"/>
          <w:lang w:val="en-GB"/>
        </w:rPr>
      </w:pPr>
      <w:r w:rsidRPr="009A1987">
        <w:rPr>
          <w:rFonts w:eastAsiaTheme="minorEastAsia"/>
          <w:sz w:val="28"/>
          <w:szCs w:val="28"/>
          <w:u w:val="single"/>
          <w:lang w:val="en-GB"/>
        </w:rPr>
        <w:t>Point</w:t>
      </w:r>
    </w:p>
    <w:p w:rsidR="00491D1F" w:rsidRPr="00251F55" w:rsidRDefault="004E1B19" w:rsidP="00122BD7">
      <w:pPr>
        <w:bidi w:val="0"/>
        <w:rPr>
          <w:rFonts w:eastAsiaTheme="minorEastAsia"/>
          <w:lang w:val="en-GB"/>
        </w:rPr>
      </w:pPr>
      <w:r>
        <w:rPr>
          <w:rFonts w:eastAsiaTheme="minorEastAsia"/>
          <w:b/>
          <w:bCs/>
          <w:lang w:val="en-GB"/>
        </w:rPr>
        <w:t>D</w:t>
      </w:r>
      <w:r w:rsidR="00491D1F" w:rsidRPr="00251F55">
        <w:rPr>
          <w:rFonts w:eastAsiaTheme="minorEastAsia"/>
          <w:b/>
          <w:bCs/>
          <w:lang w:val="en-GB"/>
        </w:rPr>
        <w:t>efine</w:t>
      </w:r>
      <w:r w:rsidR="00441685" w:rsidRPr="00251F55">
        <w:rPr>
          <w:rFonts w:eastAsiaTheme="minorEastAsia"/>
          <w:lang w:val="en-GB"/>
        </w:rPr>
        <w:t>:</w:t>
      </w:r>
      <w:r w:rsidR="00441685">
        <w:rPr>
          <w:rFonts w:eastAsiaTheme="minorEastAsia"/>
          <w:lang w:val="en-GB"/>
        </w:rPr>
        <w:t xml:space="preserve"> A</w:t>
      </w:r>
      <w:r w:rsidR="00C55166">
        <w:rPr>
          <w:rFonts w:eastAsiaTheme="minorEastAsia"/>
          <w:lang w:val="en-GB"/>
        </w:rPr>
        <w:t xml:space="preserve"> </w:t>
      </w:r>
      <w:r w:rsidR="00967FCE">
        <w:rPr>
          <w:rFonts w:eastAsiaTheme="minorEastAsia"/>
          <w:i/>
          <w:iCs/>
          <w:sz w:val="24"/>
          <w:szCs w:val="24"/>
          <w:lang w:val="en-GB"/>
        </w:rPr>
        <w:t>P</w:t>
      </w:r>
      <w:r w:rsidR="00491D1F" w:rsidRPr="00967FCE">
        <w:rPr>
          <w:rFonts w:eastAsiaTheme="minorEastAsia"/>
          <w:i/>
          <w:iCs/>
          <w:sz w:val="24"/>
          <w:szCs w:val="24"/>
          <w:lang w:val="en-GB"/>
        </w:rPr>
        <w:t>oint</w:t>
      </w:r>
      <w:r w:rsidR="00491D1F" w:rsidRPr="00251F55">
        <w:rPr>
          <w:rFonts w:eastAsiaTheme="minorEastAsia"/>
          <w:lang w:val="en-GB"/>
        </w:rPr>
        <w:t xml:space="preserve"> is </w:t>
      </w:r>
      <w:r w:rsidR="00600712">
        <w:rPr>
          <w:rFonts w:eastAsiaTheme="minorEastAsia"/>
          <w:lang w:val="en-GB"/>
        </w:rPr>
        <w:t xml:space="preserve">an entity </w:t>
      </w:r>
      <w:r w:rsidR="00122BD7">
        <w:rPr>
          <w:rFonts w:eastAsiaTheme="minorEastAsia"/>
          <w:lang w:val="en-GB"/>
        </w:rPr>
        <w:t xml:space="preserve">identified and placed by a place </w:t>
      </w:r>
    </w:p>
    <w:p w:rsidR="00491D1F" w:rsidRPr="00214025" w:rsidRDefault="00904613" w:rsidP="0020668F">
      <w:pPr>
        <w:bidi w:val="0"/>
        <w:rPr>
          <w:rFonts w:ascii="Cambria Math" w:eastAsiaTheme="minorEastAsia" w:hAnsi="Cambria Math"/>
          <w:lang w:val="en-GB"/>
          <w:oMath/>
        </w:rPr>
      </w:pPr>
      <m:oMathPara>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e>
          </m:d>
          <m:d>
            <m:dPr>
              <m:begChr m:val="["/>
              <m:endChr m:val="]"/>
              <m:ctrlPr>
                <w:rPr>
                  <w:rFonts w:ascii="Cambria Math" w:eastAsiaTheme="minorEastAsia" w:hAnsi="Cambria Math"/>
                  <w:i/>
                  <w:lang w:val="en-GB"/>
                </w:rPr>
              </m:ctrlPr>
            </m:dPr>
            <m:e>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e>
          </m:d>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oMath>
      </m:oMathPara>
    </w:p>
    <w:p w:rsidR="00491D1F" w:rsidRPr="009A1987" w:rsidRDefault="002949B5" w:rsidP="007C460C">
      <w:pPr>
        <w:bidi w:val="0"/>
        <w:rPr>
          <w:rFonts w:eastAsiaTheme="minorEastAsia"/>
          <w:sz w:val="28"/>
          <w:szCs w:val="28"/>
          <w:u w:val="single"/>
          <w:lang w:val="en-GB"/>
        </w:rPr>
      </w:pPr>
      <w:r w:rsidRPr="009A1987">
        <w:rPr>
          <w:rFonts w:eastAsiaTheme="minorEastAsia"/>
          <w:sz w:val="28"/>
          <w:szCs w:val="28"/>
          <w:u w:val="single"/>
          <w:lang w:val="en-GB"/>
        </w:rPr>
        <w:t>Direction</w:t>
      </w:r>
    </w:p>
    <w:p w:rsidR="00491D1F" w:rsidRDefault="002949B5" w:rsidP="007C460C">
      <w:pPr>
        <w:bidi w:val="0"/>
        <w:rPr>
          <w:rFonts w:eastAsiaTheme="minorEastAsia"/>
          <w:lang w:val="en-GB"/>
        </w:rPr>
      </w:pPr>
      <w:r w:rsidRPr="00600712">
        <w:rPr>
          <w:rFonts w:eastAsiaTheme="minorEastAsia"/>
          <w:i/>
          <w:sz w:val="24"/>
          <w:szCs w:val="24"/>
          <w:lang w:val="en-GB"/>
        </w:rPr>
        <w:t>Direction</w:t>
      </w:r>
      <w:r w:rsidR="00491D1F" w:rsidRPr="00251F55">
        <w:rPr>
          <w:rFonts w:eastAsiaTheme="minorEastAsia"/>
          <w:lang w:val="en-GB"/>
        </w:rPr>
        <w:t xml:space="preserve"> is </w:t>
      </w:r>
      <w:r w:rsidR="00600712">
        <w:rPr>
          <w:rFonts w:eastAsiaTheme="minorEastAsia"/>
          <w:lang w:val="en-GB"/>
        </w:rPr>
        <w:t xml:space="preserve">a </w:t>
      </w:r>
      <w:r w:rsidRPr="00251F55">
        <w:rPr>
          <w:rFonts w:eastAsiaTheme="minorEastAsia"/>
          <w:lang w:val="en-GB"/>
        </w:rPr>
        <w:t>self-evident</w:t>
      </w:r>
      <w:r w:rsidR="00DA00B7">
        <w:rPr>
          <w:rFonts w:eastAsiaTheme="minorEastAsia"/>
          <w:lang w:val="en-GB"/>
        </w:rPr>
        <w:t xml:space="preserve"> quality.</w:t>
      </w:r>
    </w:p>
    <w:p w:rsidR="00DA00B7" w:rsidRPr="00DA00B7" w:rsidRDefault="00DA00B7" w:rsidP="00DA00B7">
      <w:pPr>
        <w:bidi w:val="0"/>
        <w:rPr>
          <w:rFonts w:eastAsiaTheme="minorEastAsia"/>
          <w:lang w:val="en-GB"/>
        </w:rPr>
      </w:pPr>
      <w:r>
        <w:rPr>
          <w:rFonts w:eastAsiaTheme="minorEastAsia"/>
          <w:b/>
          <w:bCs/>
          <w:lang w:val="en-GB"/>
        </w:rPr>
        <w:t>D</w:t>
      </w:r>
      <w:r w:rsidRPr="00DA00B7">
        <w:rPr>
          <w:rFonts w:eastAsiaTheme="minorEastAsia"/>
          <w:b/>
          <w:bCs/>
          <w:lang w:val="en-GB"/>
        </w:rPr>
        <w:t>efine</w:t>
      </w:r>
      <w:r>
        <w:rPr>
          <w:rFonts w:eastAsiaTheme="minorEastAsia"/>
          <w:b/>
          <w:bCs/>
          <w:lang w:val="en-GB"/>
        </w:rPr>
        <w:t xml:space="preserve">: </w:t>
      </w:r>
      <w:r>
        <w:rPr>
          <w:rFonts w:eastAsiaTheme="minorEastAsia"/>
          <w:lang w:val="en-GB"/>
        </w:rPr>
        <w:t xml:space="preserve">direction is </w:t>
      </w:r>
      <w:r w:rsidR="006C71C9">
        <w:rPr>
          <w:rFonts w:eastAsiaTheme="minorEastAsia"/>
          <w:lang w:val="en-GB"/>
        </w:rPr>
        <w:t>the mode of difference in place between two points.</w:t>
      </w:r>
    </w:p>
    <w:p w:rsidR="00E81E61" w:rsidRPr="00251F55" w:rsidRDefault="00E81E61" w:rsidP="007C460C">
      <w:pPr>
        <w:bidi w:val="0"/>
        <w:rPr>
          <w:rFonts w:eastAsiaTheme="minorEastAsia"/>
          <w:lang w:val="en-GB"/>
        </w:rPr>
      </w:pPr>
      <m:oMathPara>
        <m:oMath>
          <m:r>
            <w:rPr>
              <w:rFonts w:ascii="Cambria Math" w:eastAsiaTheme="minorEastAsia" w:hAnsi="Cambria Math"/>
              <w:lang w:val="en-GB"/>
            </w:rPr>
            <m:t>dir</m:t>
          </m:r>
        </m:oMath>
      </m:oMathPara>
    </w:p>
    <w:p w:rsidR="00491D1F" w:rsidRPr="00F365B7" w:rsidRDefault="00491D1F" w:rsidP="00F365B7">
      <w:pPr>
        <w:pStyle w:val="ListParagraph"/>
        <w:numPr>
          <w:ilvl w:val="0"/>
          <w:numId w:val="2"/>
        </w:numPr>
        <w:bidi w:val="0"/>
        <w:rPr>
          <w:rFonts w:eastAsiaTheme="minorEastAsia"/>
          <w:lang w:val="en-GB"/>
        </w:rPr>
      </w:pPr>
      <w:r w:rsidRPr="00F365B7">
        <w:rPr>
          <w:rFonts w:eastAsiaTheme="minorEastAsia"/>
          <w:lang w:val="en-GB"/>
        </w:rPr>
        <w:t xml:space="preserve">For any </w:t>
      </w:r>
      <w:r w:rsidR="00A66D2B" w:rsidRPr="00F365B7">
        <w:rPr>
          <w:rFonts w:eastAsiaTheme="minorEastAsia"/>
          <w:lang w:val="en-GB"/>
        </w:rPr>
        <w:t>2 point there is a corresponding</w:t>
      </w:r>
      <w:r w:rsidRPr="00F365B7">
        <w:rPr>
          <w:rFonts w:eastAsiaTheme="minorEastAsia"/>
          <w:lang w:val="en-GB"/>
        </w:rPr>
        <w:t xml:space="preserve"> direction </w:t>
      </w:r>
    </w:p>
    <w:p w:rsidR="00491D1F" w:rsidRPr="00214025" w:rsidRDefault="00214025" w:rsidP="007C460C">
      <w:pPr>
        <w:bidi w:val="0"/>
        <w:rPr>
          <w:rFonts w:ascii="Cambria Math" w:eastAsiaTheme="minorEastAsia" w:hAnsi="Cambria Math"/>
          <w:lang w:val="en-GB"/>
          <w:oMath/>
        </w:rPr>
      </w:pPr>
      <m:oMathPara>
        <m:oMath>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p</m:t>
              </m:r>
              <m:ctrlPr>
                <w:rPr>
                  <w:rFonts w:ascii="Cambria Math" w:eastAsiaTheme="minorEastAsia" w:hAnsi="Cambria Math" w:cs="Calibri"/>
                  <w:i/>
                  <w:lang w:val="en-GB"/>
                </w:rPr>
              </m:ctrlP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cs="Cambria Math"/>
              <w:lang w:val="en-GB"/>
            </w:rPr>
            <m:t>∃</m:t>
          </m:r>
          <m:r>
            <w:rPr>
              <w:rFonts w:ascii="Cambria Math" w:eastAsiaTheme="minorEastAsia" w:hAnsi="Cambria Math" w:cs="Calibri"/>
              <w:lang w:val="en-GB"/>
            </w:rPr>
            <m:t>dir(</m:t>
          </m:r>
          <m:sSub>
            <m:sSubPr>
              <m:ctrlPr>
                <w:rPr>
                  <w:rFonts w:ascii="Cambria Math" w:eastAsiaTheme="minorEastAsia" w:hAnsi="Cambria Math"/>
                  <w:i/>
                  <w:lang w:val="en-GB"/>
                </w:rPr>
              </m:ctrlPr>
            </m:sSubPr>
            <m:e>
              <m:r>
                <w:rPr>
                  <w:rFonts w:ascii="Cambria Math" w:eastAsiaTheme="minorEastAsia" w:hAnsi="Cambria Math" w:cs="Calibri"/>
                  <w:lang w:val="en-GB"/>
                </w:rPr>
                <m:t>p</m:t>
              </m:r>
              <m:ctrlPr>
                <w:rPr>
                  <w:rFonts w:ascii="Cambria Math" w:eastAsiaTheme="minorEastAsia" w:hAnsi="Cambria Math" w:cs="Calibri"/>
                  <w:i/>
                  <w:lang w:val="en-GB"/>
                </w:rPr>
              </m:ctrlP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oMath>
      </m:oMathPara>
    </w:p>
    <w:p w:rsidR="00A66D2B" w:rsidRPr="00A66D2B" w:rsidRDefault="00A66D2B" w:rsidP="007C460C">
      <w:pPr>
        <w:bidi w:val="0"/>
        <w:rPr>
          <w:rFonts w:eastAsiaTheme="minorEastAsia"/>
          <w:lang w:val="en-GB"/>
        </w:rPr>
      </w:pPr>
      <w:r w:rsidRPr="00A66D2B">
        <w:rPr>
          <w:rFonts w:eastAsiaTheme="minorEastAsia"/>
          <w:b/>
          <w:bCs/>
          <w:lang w:val="en-GB"/>
        </w:rPr>
        <w:t>Clarification</w:t>
      </w:r>
      <w:r>
        <w:rPr>
          <w:rFonts w:eastAsiaTheme="minorEastAsia"/>
          <w:b/>
          <w:bCs/>
          <w:lang w:val="en-GB"/>
        </w:rPr>
        <w:t>:</w:t>
      </w:r>
      <w:r>
        <w:rPr>
          <w:rFonts w:eastAsiaTheme="minorEastAsia"/>
          <w:lang w:val="en-GB"/>
        </w:rPr>
        <w:t xml:space="preserve"> there is no direction </w:t>
      </w:r>
      <w:r w:rsidR="002949B5">
        <w:rPr>
          <w:rFonts w:eastAsiaTheme="minorEastAsia"/>
          <w:lang w:val="en-GB"/>
        </w:rPr>
        <w:t>corresponding</w:t>
      </w:r>
      <w:r>
        <w:rPr>
          <w:rFonts w:eastAsiaTheme="minorEastAsia"/>
          <w:lang w:val="en-GB"/>
        </w:rPr>
        <w:t xml:space="preserve"> to a point and </w:t>
      </w:r>
      <w:r w:rsidR="002949B5">
        <w:rPr>
          <w:rFonts w:eastAsiaTheme="minorEastAsia"/>
          <w:lang w:val="en-GB"/>
        </w:rPr>
        <w:t>itself</w:t>
      </w:r>
      <w:r>
        <w:rPr>
          <w:rFonts w:eastAsiaTheme="minorEastAsia"/>
          <w:lang w:val="en-GB"/>
        </w:rPr>
        <w:br/>
      </w:r>
      <m:oMathPara>
        <m:oMath>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e>
          </m:d>
          <m:r>
            <w:rPr>
              <w:rFonts w:ascii="Cambria Math" w:eastAsiaTheme="minorEastAsia" w:hAnsi="Cambria Math"/>
              <w:lang w:val="en-GB"/>
            </w:rPr>
            <m:t>=∅</m:t>
          </m:r>
        </m:oMath>
      </m:oMathPara>
    </w:p>
    <w:p w:rsidR="00491D1F" w:rsidRPr="00F365B7" w:rsidRDefault="00491D1F" w:rsidP="00F365B7">
      <w:pPr>
        <w:pStyle w:val="ListParagraph"/>
        <w:numPr>
          <w:ilvl w:val="0"/>
          <w:numId w:val="2"/>
        </w:numPr>
        <w:bidi w:val="0"/>
        <w:rPr>
          <w:rFonts w:eastAsiaTheme="minorEastAsia"/>
          <w:lang w:val="en-GB"/>
        </w:rPr>
      </w:pPr>
      <w:r w:rsidRPr="00F365B7">
        <w:rPr>
          <w:rFonts w:eastAsiaTheme="minorEastAsia"/>
          <w:lang w:val="en-GB"/>
        </w:rPr>
        <w:t xml:space="preserve">Direction is </w:t>
      </w:r>
      <w:r w:rsidR="005F5D60" w:rsidRPr="00F365B7">
        <w:rPr>
          <w:rFonts w:eastAsiaTheme="minorEastAsia"/>
          <w:lang w:val="en-GB"/>
        </w:rPr>
        <w:t>anticommutative</w:t>
      </w:r>
    </w:p>
    <w:p w:rsidR="00600712" w:rsidRPr="004B37CF" w:rsidRDefault="00215389" w:rsidP="004B37CF">
      <w:pPr>
        <w:bidi w:val="0"/>
        <w:rPr>
          <w:rFonts w:ascii="Cambria Math" w:eastAsiaTheme="minorEastAsia" w:hAnsi="Cambria Math"/>
          <w:lang w:val="en-GB"/>
          <w:oMath/>
        </w:rPr>
      </w:pPr>
      <m:oMathPara>
        <m:oMath>
          <m:r>
            <w:rPr>
              <w:rFonts w:ascii="Cambria Math" w:eastAsiaTheme="minorEastAsia" w:hAnsi="Cambria Math" w:cs="Cambria Math"/>
              <w:lang w:val="en-GB"/>
            </w:rPr>
            <m:t>d</m:t>
          </m:r>
          <m:r>
            <w:rPr>
              <w:rFonts w:ascii="Cambria Math" w:eastAsiaTheme="minorEastAsia" w:hAnsi="Cambria Math"/>
              <w:lang w:val="en-GB"/>
            </w:rPr>
            <m:t>ir(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)=-dir(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oMath>
      </m:oMathPara>
    </w:p>
    <w:p w:rsidR="00491D1F" w:rsidRPr="00F365B7" w:rsidRDefault="00215389" w:rsidP="00F365B7">
      <w:pPr>
        <w:pStyle w:val="ListParagraph"/>
        <w:numPr>
          <w:ilvl w:val="0"/>
          <w:numId w:val="2"/>
        </w:numPr>
        <w:bidi w:val="0"/>
        <w:rPr>
          <w:rFonts w:eastAsiaTheme="minorEastAsia"/>
          <w:lang w:val="en-GB"/>
        </w:rPr>
      </w:pPr>
      <w:r w:rsidRPr="00F365B7">
        <w:rPr>
          <w:rFonts w:eastAsiaTheme="minorEastAsia"/>
          <w:lang w:val="en-GB"/>
        </w:rPr>
        <w:t>It is transitive</w:t>
      </w:r>
      <w:r w:rsidRPr="00F365B7">
        <w:rPr>
          <w:rFonts w:eastAsiaTheme="minorEastAsia"/>
          <w:lang w:val="en-GB"/>
        </w:rPr>
        <w:br/>
      </w:r>
      <m:oMathPara>
        <m:oMath>
          <m:r>
            <w:rPr>
              <w:rFonts w:ascii="Cambria Math" w:eastAsiaTheme="minorEastAsia" w:hAnsi="Cambria Math"/>
              <w:lang w:val="en-GB"/>
            </w:rPr>
            <m:t xml:space="preserve">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e>
          </m:d>
          <m:r>
            <w:rPr>
              <w:rFonts w:ascii="Cambria Math" w:eastAsiaTheme="minorEastAsia" w:hAnsi="Cambria Math"/>
              <w:lang w:val="en-GB"/>
            </w:rPr>
            <m:t>→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e>
          </m:d>
          <m:r>
            <m:rPr>
              <m:sty m:val="p"/>
            </m:rPr>
            <w:rPr>
              <w:rFonts w:eastAsiaTheme="minorEastAsia"/>
              <w:lang w:val="en-GB"/>
            </w:rPr>
            <w:br/>
          </m:r>
        </m:oMath>
      </m:oMathPara>
    </w:p>
    <w:p w:rsidR="00C648F1" w:rsidRPr="004B37CF" w:rsidRDefault="00966AC9" w:rsidP="004B37CF">
      <w:pPr>
        <w:pStyle w:val="ListParagraph"/>
        <w:numPr>
          <w:ilvl w:val="0"/>
          <w:numId w:val="2"/>
        </w:numPr>
        <w:bidi w:val="0"/>
        <w:rPr>
          <w:rFonts w:eastAsiaTheme="minorEastAsia"/>
          <w:lang w:val="en-GB"/>
        </w:rPr>
      </w:pPr>
      <w:r w:rsidRPr="004B37CF">
        <w:rPr>
          <w:rFonts w:eastAsiaTheme="minorEastAsia"/>
          <w:lang w:val="en-GB"/>
        </w:rPr>
        <w:t xml:space="preserve">And it is weakly </w:t>
      </w:r>
      <w:r w:rsidR="00265ED9" w:rsidRPr="004B37CF">
        <w:rPr>
          <w:rFonts w:eastAsiaTheme="minorEastAsia"/>
          <w:lang w:val="en-GB"/>
        </w:rPr>
        <w:t xml:space="preserve">backwardly </w:t>
      </w:r>
      <w:r w:rsidRPr="004B37CF">
        <w:rPr>
          <w:rFonts w:eastAsiaTheme="minorEastAsia"/>
          <w:lang w:val="en-GB"/>
        </w:rPr>
        <w:t>transitive.</w:t>
      </w:r>
    </w:p>
    <w:p w:rsidR="00C648F1" w:rsidRPr="00C648F1" w:rsidRDefault="00C648F1" w:rsidP="00C648F1">
      <w:pPr>
        <w:bidi w:val="0"/>
        <w:rPr>
          <w:rFonts w:eastAsiaTheme="minorEastAsia"/>
          <w:lang w:val="en-GB"/>
        </w:rPr>
      </w:pPr>
      <m:oMathPara>
        <m:oMath>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e>
          </m:d>
        </m:oMath>
      </m:oMathPara>
    </w:p>
    <w:p w:rsidR="00825183" w:rsidRDefault="00491D1F" w:rsidP="00B201A6">
      <w:pPr>
        <w:bidi w:val="0"/>
        <w:rPr>
          <w:rFonts w:eastAsiaTheme="minorEastAsia"/>
          <w:lang w:val="en-GB"/>
        </w:rPr>
      </w:pPr>
      <w:r w:rsidRPr="00251F55">
        <w:rPr>
          <w:rFonts w:eastAsiaTheme="minorEastAsia"/>
          <w:b/>
          <w:bCs/>
          <w:lang w:val="en-GB"/>
        </w:rPr>
        <w:t xml:space="preserve">Define: </w:t>
      </w:r>
      <w:r w:rsidR="00600712">
        <w:rPr>
          <w:rFonts w:eastAsiaTheme="minorEastAsia"/>
          <w:lang w:val="en-GB"/>
        </w:rPr>
        <w:t xml:space="preserve">An </w:t>
      </w:r>
      <w:r w:rsidRPr="00600712">
        <w:rPr>
          <w:rFonts w:eastAsiaTheme="minorEastAsia"/>
          <w:i/>
          <w:iCs/>
          <w:sz w:val="24"/>
          <w:szCs w:val="24"/>
          <w:lang w:val="en-GB"/>
        </w:rPr>
        <w:t>Orientation</w:t>
      </w:r>
      <w:r w:rsidR="002F496A">
        <w:rPr>
          <w:rFonts w:eastAsiaTheme="minorEastAsia"/>
          <w:lang w:val="en-GB"/>
        </w:rPr>
        <w:t xml:space="preserve"> </w:t>
      </w:r>
      <w:r w:rsidRPr="00251F55">
        <w:rPr>
          <w:rFonts w:eastAsiaTheme="minorEastAsia"/>
          <w:lang w:val="en-GB"/>
        </w:rPr>
        <w:t xml:space="preserve">is </w:t>
      </w:r>
      <w:r w:rsidR="00600712">
        <w:rPr>
          <w:rFonts w:eastAsiaTheme="minorEastAsia"/>
          <w:lang w:val="en-GB"/>
        </w:rPr>
        <w:t xml:space="preserve">a device to call </w:t>
      </w:r>
      <w:r w:rsidR="00E077AA">
        <w:rPr>
          <w:rFonts w:eastAsiaTheme="minorEastAsia"/>
          <w:lang w:val="en-GB"/>
        </w:rPr>
        <w:t>2 opposite directions.</w:t>
      </w:r>
      <w:r w:rsidR="002949B5">
        <w:rPr>
          <w:rFonts w:eastAsiaTheme="minorEastAsia"/>
          <w:lang w:val="en-GB"/>
        </w:rPr>
        <w:br/>
      </w:r>
      <m:oMathPara>
        <m:oMath>
          <m:r>
            <w:rPr>
              <w:rFonts w:ascii="Cambria Math" w:eastAsiaTheme="minorEastAsia" w:hAnsi="Cambria Math"/>
              <w:lang w:val="en-GB"/>
            </w:rPr>
            <m:t>±dir</m:t>
          </m:r>
        </m:oMath>
      </m:oMathPara>
    </w:p>
    <w:p w:rsidR="00D61E15" w:rsidRDefault="004E1B19" w:rsidP="00C10687">
      <w:pPr>
        <w:bidi w:val="0"/>
        <w:rPr>
          <w:rFonts w:eastAsiaTheme="minorEastAsia"/>
          <w:lang w:val="en-GB"/>
        </w:rPr>
      </w:pPr>
      <w:r>
        <w:rPr>
          <w:rFonts w:eastAsiaTheme="minorEastAsia"/>
          <w:b/>
          <w:bCs/>
          <w:lang w:val="en-GB"/>
        </w:rPr>
        <w:t>D</w:t>
      </w:r>
      <w:r w:rsidR="003D14DD">
        <w:rPr>
          <w:rFonts w:eastAsiaTheme="minorEastAsia"/>
          <w:b/>
          <w:bCs/>
          <w:lang w:val="en-GB"/>
        </w:rPr>
        <w:t>efine</w:t>
      </w:r>
      <w:r w:rsidR="00286D38">
        <w:rPr>
          <w:rFonts w:eastAsiaTheme="minorEastAsia"/>
          <w:b/>
          <w:bCs/>
          <w:lang w:val="en-GB"/>
        </w:rPr>
        <w:t>:</w:t>
      </w:r>
      <w:r w:rsidR="00286D38">
        <w:rPr>
          <w:rFonts w:eastAsiaTheme="minorEastAsia"/>
          <w:lang w:val="en-GB"/>
        </w:rPr>
        <w:t xml:space="preserve"> A</w:t>
      </w:r>
      <w:r w:rsidR="00286D38">
        <w:rPr>
          <w:rFonts w:eastAsiaTheme="minorEastAsia"/>
          <w:i/>
          <w:iCs/>
          <w:lang w:val="en-GB"/>
        </w:rPr>
        <w:t xml:space="preserve"> </w:t>
      </w:r>
      <w:r w:rsidR="00C26194">
        <w:rPr>
          <w:rFonts w:eastAsiaTheme="minorEastAsia"/>
          <w:i/>
          <w:iCs/>
          <w:lang w:val="en-GB"/>
        </w:rPr>
        <w:t>D</w:t>
      </w:r>
      <w:r w:rsidR="008B4DC1">
        <w:rPr>
          <w:rFonts w:eastAsiaTheme="minorEastAsia"/>
          <w:i/>
          <w:iCs/>
          <w:lang w:val="en-GB"/>
        </w:rPr>
        <w:t>irectional</w:t>
      </w:r>
      <w:r w:rsidR="00286D38">
        <w:rPr>
          <w:rFonts w:eastAsiaTheme="minorEastAsia"/>
          <w:i/>
          <w:iCs/>
          <w:lang w:val="en-GB"/>
        </w:rPr>
        <w:t xml:space="preserve"> </w:t>
      </w:r>
      <w:r w:rsidR="00C26194">
        <w:rPr>
          <w:rFonts w:eastAsiaTheme="minorEastAsia"/>
          <w:i/>
          <w:iCs/>
          <w:lang w:val="en-GB"/>
        </w:rPr>
        <w:t>V</w:t>
      </w:r>
      <w:r w:rsidR="008B4DC1" w:rsidRPr="003D14DD">
        <w:rPr>
          <w:rFonts w:eastAsiaTheme="minorEastAsia"/>
          <w:i/>
          <w:iCs/>
          <w:lang w:val="en-GB"/>
        </w:rPr>
        <w:t>alue</w:t>
      </w:r>
      <w:r w:rsidR="008B4DC1">
        <w:rPr>
          <w:rFonts w:eastAsiaTheme="minorEastAsia"/>
          <w:lang w:val="en-GB"/>
        </w:rPr>
        <w:t xml:space="preserve"> is a </w:t>
      </w:r>
      <w:r w:rsidR="00D61E15">
        <w:rPr>
          <w:rFonts w:eastAsiaTheme="minorEastAsia"/>
          <w:lang w:val="en-GB"/>
        </w:rPr>
        <w:t>real number</w:t>
      </w:r>
      <w:r w:rsidR="00C10687">
        <w:rPr>
          <w:rFonts w:eastAsiaTheme="minorEastAsia"/>
          <w:lang w:val="en-GB"/>
        </w:rPr>
        <w:t xml:space="preserve"> value</w:t>
      </w:r>
      <w:r w:rsidR="002F496A">
        <w:rPr>
          <w:rFonts w:eastAsiaTheme="minorEastAsia"/>
          <w:lang w:val="en-GB"/>
        </w:rPr>
        <w:t xml:space="preserve"> </w:t>
      </w:r>
      <w:r w:rsidR="008B4DC1">
        <w:rPr>
          <w:rFonts w:eastAsiaTheme="minorEastAsia"/>
          <w:lang w:val="en-GB"/>
        </w:rPr>
        <w:t>give</w:t>
      </w:r>
      <w:r w:rsidR="00D61E15">
        <w:rPr>
          <w:rFonts w:eastAsiaTheme="minorEastAsia"/>
          <w:lang w:val="en-GB"/>
        </w:rPr>
        <w:t xml:space="preserve">n to a </w:t>
      </w:r>
      <w:r w:rsidR="008B4DC1">
        <w:rPr>
          <w:rFonts w:eastAsiaTheme="minorEastAsia"/>
          <w:lang w:val="en-GB"/>
        </w:rPr>
        <w:t>place</w:t>
      </w:r>
      <w:r w:rsidR="002F496A">
        <w:rPr>
          <w:rFonts w:eastAsiaTheme="minorEastAsia"/>
          <w:lang w:val="en-GB"/>
        </w:rPr>
        <w:t xml:space="preserve"> </w:t>
      </w:r>
      <w:r w:rsidR="008B4DC1">
        <w:rPr>
          <w:rFonts w:eastAsiaTheme="minorEastAsia"/>
          <w:lang w:val="en-GB"/>
        </w:rPr>
        <w:t>relative to a certain direction.</w:t>
      </w:r>
    </w:p>
    <w:p w:rsidR="00250AF8" w:rsidRPr="00250AF8" w:rsidRDefault="00D61E15" w:rsidP="00817546">
      <w:pPr>
        <w:bidi w:val="0"/>
        <w:rPr>
          <w:rFonts w:eastAsiaTheme="minorEastAsia"/>
          <w:lang w:val="en-GB"/>
        </w:rPr>
      </w:pPr>
      <w:r>
        <w:rPr>
          <w:rFonts w:eastAsiaTheme="minorEastAsia"/>
          <w:lang w:val="en-GB"/>
        </w:rPr>
        <w:t>It is a device.</w:t>
      </w:r>
      <w:r w:rsidR="00E81E61">
        <w:rPr>
          <w:rFonts w:eastAsiaTheme="minorEastAsia"/>
          <w:lang w:val="en-GB"/>
        </w:rPr>
        <w:br/>
      </w:r>
      <m:oMathPara>
        <m:oMath>
          <m:r>
            <w:rPr>
              <w:rFonts w:ascii="Cambria Math" w:eastAsiaTheme="minorEastAsia" w:hAnsi="Cambria Math"/>
              <w:lang w:val="en-GB"/>
            </w:rPr>
            <m:t>dirval</m:t>
          </m:r>
          <m:d>
            <m:dPr>
              <m:ctrlPr>
                <w:rPr>
                  <w:rFonts w:ascii="Cambria Math" w:eastAsiaTheme="minorEastAsia" w:hAnsi="Cambria Math"/>
                  <w:i/>
                  <w:lang w:val="en-GB"/>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e>
          </m:d>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m:rPr>
              <m:sty m:val="p"/>
            </m:rPr>
            <w:rPr>
              <w:rFonts w:ascii="Cambria Math" w:eastAsiaTheme="minorEastAsia" w:hAnsi="Cambria Math"/>
              <w:lang w:val="en-GB"/>
            </w:rPr>
            <w:br/>
          </m:r>
        </m:oMath>
      </m:oMathPara>
      <w:r w:rsidR="00817546">
        <w:rPr>
          <w:rFonts w:eastAsiaTheme="minorEastAsia"/>
          <w:lang w:val="en-GB"/>
        </w:rPr>
        <w:t>there order is given according to</w:t>
      </w:r>
      <w:r w:rsidR="00250AF8">
        <w:rPr>
          <w:rFonts w:eastAsiaTheme="minorEastAsia"/>
          <w:lang w:val="en-GB"/>
        </w:rPr>
        <w:t xml:space="preserve"> </w:t>
      </w:r>
    </w:p>
    <w:p w:rsidR="00B32FE7" w:rsidRPr="00817546" w:rsidRDefault="00250AF8" w:rsidP="005D7077">
      <w:pPr>
        <w:bidi w:val="0"/>
        <w:rPr>
          <w:rFonts w:eastAsiaTheme="minorEastAsia"/>
          <w:lang w:val="en-GB"/>
        </w:rPr>
      </w:pPr>
      <m:oMathPara>
        <m:oMath>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&lt;ip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oMath>
      </m:oMathPara>
    </w:p>
    <w:p w:rsidR="00817546" w:rsidRDefault="00817546" w:rsidP="00817546">
      <w:pPr>
        <w:bidi w:val="0"/>
        <w:rPr>
          <w:rFonts w:eastAsiaTheme="minorEastAsia"/>
          <w:lang w:val="en-GB"/>
        </w:rPr>
      </w:pPr>
    </w:p>
    <w:p w:rsidR="00817546" w:rsidRPr="005D7077" w:rsidRDefault="00817546" w:rsidP="00817546">
      <w:pPr>
        <w:bidi w:val="0"/>
        <w:rPr>
          <w:rFonts w:eastAsiaTheme="minorEastAsia"/>
          <w:lang w:val="en-GB"/>
        </w:rPr>
      </w:pPr>
      <w:r>
        <w:rPr>
          <w:rFonts w:eastAsiaTheme="minorEastAsia"/>
          <w:lang w:val="en-GB"/>
        </w:rPr>
        <w:lastRenderedPageBreak/>
        <w:t>And their signs are behaving such that</w:t>
      </w:r>
    </w:p>
    <w:p w:rsidR="005D7077" w:rsidRPr="00681445" w:rsidRDefault="005D7077" w:rsidP="005D7077">
      <w:pPr>
        <w:bidi w:val="0"/>
        <w:rPr>
          <w:rFonts w:eastAsiaTheme="minorEastAsia"/>
          <w:lang w:val="en-GB"/>
        </w:rPr>
      </w:pPr>
      <m:oMathPara>
        <m:oMath>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=-jp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oMath>
      </m:oMathPara>
    </w:p>
    <w:p w:rsidR="00491D1F" w:rsidRPr="00AD0DF2" w:rsidRDefault="002949B5" w:rsidP="00B32FE7">
      <w:pPr>
        <w:bidi w:val="0"/>
        <w:rPr>
          <w:rFonts w:eastAsiaTheme="minorEastAsia"/>
          <w:lang w:val="en-GB"/>
        </w:rPr>
      </w:pPr>
      <w:r w:rsidRPr="009A1987">
        <w:rPr>
          <w:rFonts w:eastAsiaTheme="minorEastAsia"/>
          <w:sz w:val="28"/>
          <w:szCs w:val="28"/>
          <w:u w:val="single"/>
          <w:lang w:val="en-GB"/>
        </w:rPr>
        <w:t>Distance</w:t>
      </w:r>
    </w:p>
    <w:p w:rsidR="00C26194" w:rsidRDefault="00491D1F" w:rsidP="00D50C90">
      <w:pPr>
        <w:bidi w:val="0"/>
        <w:rPr>
          <w:rFonts w:eastAsiaTheme="minorEastAsia"/>
          <w:lang w:val="en-GB"/>
        </w:rPr>
      </w:pPr>
      <w:r w:rsidRPr="00251F55">
        <w:rPr>
          <w:rFonts w:eastAsiaTheme="minorEastAsia"/>
          <w:b/>
          <w:bCs/>
          <w:lang w:val="en-GB"/>
        </w:rPr>
        <w:t xml:space="preserve">Define: </w:t>
      </w:r>
      <w:r w:rsidR="00C26194">
        <w:rPr>
          <w:rFonts w:eastAsiaTheme="minorEastAsia"/>
          <w:iCs/>
          <w:lang w:val="en-GB"/>
        </w:rPr>
        <w:t xml:space="preserve">A </w:t>
      </w:r>
      <w:r w:rsidR="00E93819">
        <w:rPr>
          <w:rFonts w:eastAsiaTheme="minorEastAsia"/>
          <w:i/>
          <w:sz w:val="24"/>
          <w:szCs w:val="24"/>
          <w:lang w:val="en-GB"/>
        </w:rPr>
        <w:t>D</w:t>
      </w:r>
      <w:r w:rsidRPr="00E93819">
        <w:rPr>
          <w:rFonts w:eastAsiaTheme="minorEastAsia"/>
          <w:i/>
          <w:sz w:val="24"/>
          <w:szCs w:val="24"/>
          <w:lang w:val="en-GB"/>
        </w:rPr>
        <w:t>istance</w:t>
      </w:r>
      <w:r w:rsidR="002946E7">
        <w:rPr>
          <w:rFonts w:eastAsiaTheme="minorEastAsia"/>
          <w:i/>
          <w:sz w:val="24"/>
          <w:szCs w:val="24"/>
          <w:lang w:val="en-GB"/>
        </w:rPr>
        <w:t xml:space="preserve"> </w:t>
      </w:r>
      <w:r w:rsidR="00AC5D43">
        <w:rPr>
          <w:rFonts w:eastAsiaTheme="minorEastAsia"/>
          <w:lang w:val="en-GB"/>
        </w:rPr>
        <w:t>is</w:t>
      </w:r>
      <w:r w:rsidR="002946E7">
        <w:rPr>
          <w:rFonts w:eastAsiaTheme="minorEastAsia"/>
          <w:lang w:val="en-GB"/>
        </w:rPr>
        <w:t xml:space="preserve"> the</w:t>
      </w:r>
      <w:r w:rsidR="0023493B">
        <w:rPr>
          <w:rFonts w:eastAsiaTheme="minorEastAsia"/>
          <w:lang w:val="en-GB"/>
        </w:rPr>
        <w:t xml:space="preserve"> real non-negative</w:t>
      </w:r>
      <w:r w:rsidR="002946E7">
        <w:rPr>
          <w:rFonts w:eastAsiaTheme="minorEastAsia"/>
          <w:lang w:val="en-GB"/>
        </w:rPr>
        <w:t xml:space="preserve"> value</w:t>
      </w:r>
      <w:r w:rsidR="006C71C9">
        <w:rPr>
          <w:rFonts w:eastAsiaTheme="minorEastAsia"/>
          <w:lang w:val="en-GB"/>
        </w:rPr>
        <w:t xml:space="preserve"> of </w:t>
      </w:r>
      <w:r w:rsidR="00AC5D43">
        <w:rPr>
          <w:rFonts w:eastAsiaTheme="minorEastAsia"/>
          <w:lang w:val="en-GB"/>
        </w:rPr>
        <w:t>difference</w:t>
      </w:r>
      <w:r w:rsidRPr="00251F55">
        <w:rPr>
          <w:rFonts w:eastAsiaTheme="minorEastAsia"/>
          <w:lang w:val="en-GB"/>
        </w:rPr>
        <w:t xml:space="preserve"> in place between 2 point</w:t>
      </w:r>
      <w:r w:rsidR="002949B5">
        <w:rPr>
          <w:rFonts w:eastAsiaTheme="minorEastAsia"/>
          <w:lang w:val="en-GB"/>
        </w:rPr>
        <w:t>s</w:t>
      </w:r>
      <w:r w:rsidRPr="00251F55">
        <w:rPr>
          <w:rFonts w:eastAsiaTheme="minorEastAsia"/>
          <w:lang w:val="en-GB"/>
        </w:rPr>
        <w:t xml:space="preserve"> along their </w:t>
      </w:r>
      <w:r w:rsidR="00D50C90">
        <w:rPr>
          <w:rFonts w:eastAsiaTheme="minorEastAsia"/>
          <w:lang w:val="en-GB"/>
        </w:rPr>
        <w:t>orientation</w:t>
      </w:r>
      <w:r w:rsidR="00AC5D43">
        <w:rPr>
          <w:rFonts w:eastAsiaTheme="minorEastAsia"/>
          <w:lang w:val="en-GB"/>
        </w:rPr>
        <w:t>.</w:t>
      </w:r>
    </w:p>
    <w:p w:rsidR="00C26194" w:rsidRPr="00251F55" w:rsidRDefault="00C26194" w:rsidP="00C26194">
      <w:pPr>
        <w:bidi w:val="0"/>
        <w:rPr>
          <w:rFonts w:eastAsiaTheme="minorEastAsia"/>
          <w:lang w:val="en-GB"/>
        </w:rPr>
      </w:pPr>
      <w:r>
        <w:rPr>
          <w:rFonts w:eastAsiaTheme="minorEastAsia"/>
          <w:lang w:val="en-GB"/>
        </w:rPr>
        <w:t>Distance is a quality</w:t>
      </w:r>
    </w:p>
    <w:p w:rsidR="00491D1F" w:rsidRPr="003D0C59" w:rsidRDefault="003D0C59" w:rsidP="007C460C">
      <w:pPr>
        <w:bidi w:val="0"/>
        <w:jc w:val="center"/>
        <w:rPr>
          <w:rFonts w:ascii="Cambria Math" w:eastAsiaTheme="minorEastAsia" w:hAnsi="Cambria Math"/>
          <w:oMath/>
        </w:rPr>
      </w:pPr>
      <m:oMathPara>
        <m:oMath>
          <m:r>
            <w:rPr>
              <w:rFonts w:ascii="Cambria Math" w:eastAsiaTheme="minorEastAsia" w:hAnsi="Cambria Math"/>
              <w:lang w:val="en-GB"/>
            </w:rPr>
            <m:t>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 )≡r(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m:t>
          </m:r>
        </m:oMath>
      </m:oMathPara>
    </w:p>
    <w:p w:rsidR="00BB4DCD" w:rsidRPr="004E7965" w:rsidRDefault="00817546" w:rsidP="002A653F">
      <w:pPr>
        <w:bidi w:val="0"/>
        <w:rPr>
          <w:rFonts w:eastAsiaTheme="minorEastAsia"/>
          <w:i/>
        </w:rPr>
      </w:pPr>
      <w:r>
        <w:rPr>
          <w:rFonts w:eastAsiaTheme="minorEastAsia"/>
          <w:lang w:val="en-GB"/>
        </w:rPr>
        <w:t>The value is defined such that</w:t>
      </w:r>
      <w:r w:rsidR="007E24B6">
        <w:rPr>
          <w:rFonts w:eastAsiaTheme="minorEastAsia"/>
          <w:lang w:val="en-GB"/>
        </w:rPr>
        <w:br/>
      </w:r>
      <m:oMathPara>
        <m:oMath>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m:t>
          </m:r>
          <m:d>
            <m:dPr>
              <m:begChr m:val="|"/>
              <m:endChr m:val="|"/>
              <m:ctrlPr>
                <w:rPr>
                  <w:rFonts w:ascii="Cambria Math" w:eastAsiaTheme="minorEastAsia" w:hAnsi="Cambria Math"/>
                  <w:i/>
                </w:rPr>
              </m:ctrlPr>
            </m:dPr>
            <m:e>
              <m:sSub>
                <m:sSubPr>
                  <m:ctrlPr>
                    <w:rPr>
                      <w:rFonts w:ascii="Cambria Math" w:eastAsiaTheme="minorEastAsia" w:hAnsi="Cambria Math"/>
                      <w:i/>
                      <w:lang w:val="en-GB"/>
                    </w:rPr>
                  </m:ctrlPr>
                </m:sSubPr>
                <m:e>
                  <m:r>
                    <w:rPr>
                      <w:rFonts w:ascii="Cambria Math" w:eastAsiaTheme="minorEastAsia" w:hAnsi="Cambria Math"/>
                      <w:lang w:val="en-GB"/>
                    </w:rPr>
                    <m:t>ipl</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ipl</m:t>
                  </m:r>
                </m:e>
                <m:sub>
                  <m:r>
                    <w:rPr>
                      <w:rFonts w:ascii="Cambria Math" w:eastAsiaTheme="minorEastAsia" w:hAnsi="Cambria Math"/>
                      <w:lang w:val="en-GB"/>
                    </w:rPr>
                    <m:t>a</m:t>
                  </m:r>
                </m:sub>
              </m:sSub>
            </m:e>
          </m:d>
          <m:r>
            <m:rPr>
              <m:sty m:val="bi"/>
            </m:rPr>
            <w:rPr>
              <w:rFonts w:ascii="Cambria Math" w:eastAsiaTheme="minorEastAsia" w:hAnsi="Cambria Math"/>
            </w:rPr>
            <m:t xml:space="preserve"> where</m:t>
          </m:r>
          <m:r>
            <w:rPr>
              <w:rFonts w:ascii="Cambria Math" w:eastAsiaTheme="minorEastAsia" w:hAnsi="Cambria Math"/>
            </w:rPr>
            <m:t xml:space="preserve"> di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=±dir(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oMath>
      </m:oMathPara>
    </w:p>
    <w:p w:rsidR="00B5137F" w:rsidRPr="008D450D" w:rsidRDefault="00B5137F" w:rsidP="006B051E">
      <w:pPr>
        <w:bidi w:val="0"/>
        <w:rPr>
          <w:rFonts w:eastAsiaTheme="minorEastAsia"/>
          <w:sz w:val="20"/>
          <w:szCs w:val="20"/>
          <w:lang w:val="en-GB"/>
        </w:rPr>
      </w:pPr>
      <w:r>
        <w:rPr>
          <w:rFonts w:eastAsiaTheme="minorEastAsia"/>
          <w:b/>
          <w:bCs/>
          <w:lang w:val="en-GB"/>
        </w:rPr>
        <w:t xml:space="preserve">Postulate </w:t>
      </w:r>
      <w:r w:rsidR="00CE71B8">
        <w:rPr>
          <w:rFonts w:eastAsiaTheme="minorEastAsia"/>
          <w:b/>
          <w:bCs/>
          <w:lang w:val="en-GB"/>
        </w:rPr>
        <w:t>1</w:t>
      </w:r>
      <w:r>
        <w:rPr>
          <w:rFonts w:eastAsiaTheme="minorEastAsia"/>
          <w:b/>
          <w:bCs/>
          <w:lang w:val="en-GB"/>
        </w:rPr>
        <w:t xml:space="preserve">: </w:t>
      </w:r>
      <m:oMath>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&amp;di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m:rPr>
                <m:sty m:val="bi"/>
              </m:rPr>
              <w:rPr>
                <w:rFonts w:ascii="Cambria Math" w:eastAsiaTheme="minorEastAsia" w:hAnsi="Cambria Math"/>
                <w:lang w:val="en-GB"/>
              </w:rPr>
              <m:t>∃</m:t>
            </m:r>
            <m:ctrlPr>
              <w:rPr>
                <w:rFonts w:ascii="Cambria Math" w:eastAsiaTheme="minorEastAsia" w:hAnsi="Cambria Math"/>
                <w:b/>
                <w:i/>
                <w:lang w:val="en-GB"/>
              </w:rPr>
            </m:ctrlPr>
          </m:e>
          <m:sub>
            <m:r>
              <w:rPr>
                <w:rFonts w:ascii="Cambria Math" w:eastAsiaTheme="minorEastAsia" w:hAnsi="Cambria Math"/>
                <w:lang w:val="en-GB"/>
              </w:rPr>
              <m:t>=1</m:t>
            </m:r>
          </m:sub>
        </m:sSub>
        <m:r>
          <w:rPr>
            <w:rFonts w:ascii="Cambria Math" w:eastAsiaTheme="minorEastAsia" w:hAnsi="Cambria Math"/>
            <w:lang w:val="en-GB"/>
          </w:rPr>
          <m:t xml:space="preserve"> 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m:rPr>
            <m:sty m:val="bi"/>
          </m:rPr>
          <w:rPr>
            <w:rFonts w:ascii="Cambria Math" w:eastAsiaTheme="minorEastAsia" w:hAnsi="Cambria Math"/>
            <w:lang w:val="en-GB"/>
          </w:rPr>
          <m:t>s.t</m:t>
        </m:r>
        <m:r>
          <w:rPr>
            <w:rFonts w:ascii="Cambria Math" w:eastAsiaTheme="minorEastAsia" w:hAnsi="Cambria Math"/>
            <w:lang w:val="en-GB"/>
          </w:rPr>
          <m:t xml:space="preserve">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e>
        </m:d>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r>
          <m:rPr>
            <m:sty m:val="bi"/>
          </m:rPr>
          <w:rPr>
            <w:rFonts w:ascii="Cambria Math" w:eastAsiaTheme="minorEastAsia" w:hAnsi="Cambria Math"/>
            <w:lang w:val="en-GB"/>
          </w:rPr>
          <m:t>and</m:t>
        </m:r>
        <m:r>
          <w:rPr>
            <w:rFonts w:ascii="Cambria Math" w:eastAsiaTheme="minorEastAsia" w:hAnsi="Cambria Math"/>
            <w:lang w:val="en-GB"/>
          </w:rPr>
          <m:t xml:space="preserve"> 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oMath>
      <w:r w:rsidR="008D450D">
        <w:rPr>
          <w:rFonts w:eastAsiaTheme="minorEastAsia"/>
          <w:lang w:val="en-GB"/>
        </w:rPr>
        <w:br/>
      </w:r>
      <w:r w:rsidR="008D450D">
        <w:rPr>
          <w:rFonts w:eastAsiaTheme="minorEastAsia"/>
          <w:b/>
          <w:bCs/>
          <w:sz w:val="20"/>
          <w:szCs w:val="20"/>
          <w:lang w:val="en-GB"/>
        </w:rPr>
        <w:t xml:space="preserve">explanation: </w:t>
      </w:r>
      <w:r w:rsidR="008D450D">
        <w:rPr>
          <w:rFonts w:eastAsiaTheme="minorEastAsia"/>
          <w:sz w:val="20"/>
          <w:szCs w:val="20"/>
          <w:lang w:val="en-GB"/>
        </w:rPr>
        <w:t>for any given place direction and distance, exist a</w:t>
      </w:r>
      <w:r w:rsidR="00C55166">
        <w:rPr>
          <w:rFonts w:eastAsiaTheme="minorEastAsia"/>
          <w:sz w:val="20"/>
          <w:szCs w:val="20"/>
          <w:lang w:val="en-GB"/>
        </w:rPr>
        <w:t xml:space="preserve"> single</w:t>
      </w:r>
      <w:r w:rsidR="008D450D">
        <w:rPr>
          <w:rFonts w:eastAsiaTheme="minorEastAsia"/>
          <w:sz w:val="20"/>
          <w:szCs w:val="20"/>
          <w:lang w:val="en-GB"/>
        </w:rPr>
        <w:t xml:space="preserve"> place such that the direction between the two places' points equal the given direction, and the distance between this points equal the given distance.</w:t>
      </w:r>
    </w:p>
    <w:p w:rsidR="00BD0F51" w:rsidRDefault="00862694" w:rsidP="007C460C">
      <w:pPr>
        <w:bidi w:val="0"/>
        <w:rPr>
          <w:rFonts w:eastAsiaTheme="minorEastAsia"/>
          <w:sz w:val="28"/>
          <w:szCs w:val="28"/>
          <w:u w:val="single"/>
          <w:lang w:val="en-GB"/>
        </w:rPr>
      </w:pPr>
      <w:r>
        <w:rPr>
          <w:rFonts w:eastAsiaTheme="minorEastAsia"/>
          <w:sz w:val="28"/>
          <w:szCs w:val="28"/>
          <w:u w:val="single"/>
          <w:lang w:val="en-GB"/>
        </w:rPr>
        <w:t>Vector</w:t>
      </w:r>
    </w:p>
    <w:p w:rsidR="005375C9" w:rsidRDefault="00BD0F51" w:rsidP="00817546">
      <w:pPr>
        <w:bidi w:val="0"/>
        <w:rPr>
          <w:rFonts w:eastAsiaTheme="minorEastAsia"/>
          <w:lang w:val="en-GB"/>
        </w:rPr>
      </w:pPr>
      <w:r>
        <w:rPr>
          <w:rFonts w:eastAsiaTheme="minorEastAsia"/>
          <w:b/>
          <w:bCs/>
          <w:lang w:val="en-GB"/>
        </w:rPr>
        <w:t xml:space="preserve">Define: </w:t>
      </w:r>
      <w:r>
        <w:rPr>
          <w:rFonts w:eastAsiaTheme="minorEastAsia"/>
          <w:lang w:val="en-GB"/>
        </w:rPr>
        <w:t xml:space="preserve">a </w:t>
      </w:r>
      <w:r w:rsidR="00E93819">
        <w:rPr>
          <w:rFonts w:eastAsiaTheme="minorEastAsia"/>
          <w:i/>
          <w:iCs/>
          <w:sz w:val="24"/>
          <w:szCs w:val="24"/>
          <w:lang w:val="en-GB"/>
        </w:rPr>
        <w:t>V</w:t>
      </w:r>
      <w:r w:rsidRPr="00E93819">
        <w:rPr>
          <w:rFonts w:eastAsiaTheme="minorEastAsia"/>
          <w:i/>
          <w:iCs/>
          <w:sz w:val="24"/>
          <w:szCs w:val="24"/>
          <w:lang w:val="en-GB"/>
        </w:rPr>
        <w:t>ector</w:t>
      </w:r>
      <w:r w:rsidR="005375C9">
        <w:rPr>
          <w:rFonts w:eastAsiaTheme="minorEastAsia"/>
          <w:lang w:val="en-GB"/>
        </w:rPr>
        <w:t xml:space="preserve"> is the difference in directionsl value, </w:t>
      </w:r>
      <w:r w:rsidR="00817546">
        <w:rPr>
          <w:rFonts w:eastAsiaTheme="minorEastAsia"/>
          <w:lang w:val="en-GB"/>
        </w:rPr>
        <w:t>for a</w:t>
      </w:r>
      <w:r w:rsidR="005375C9">
        <w:rPr>
          <w:rFonts w:eastAsiaTheme="minorEastAsia"/>
          <w:lang w:val="en-GB"/>
        </w:rPr>
        <w:t xml:space="preserve"> certain direction.</w:t>
      </w:r>
    </w:p>
    <w:p w:rsidR="005375C9" w:rsidRDefault="005375C9" w:rsidP="005375C9">
      <w:pPr>
        <w:bidi w:val="0"/>
        <w:rPr>
          <w:rFonts w:eastAsiaTheme="minorEastAsia"/>
          <w:lang w:val="en-GB"/>
        </w:rPr>
      </w:pPr>
      <w:r>
        <w:rPr>
          <w:rFonts w:eastAsiaTheme="minorEastAsia"/>
          <w:lang w:val="en-GB"/>
        </w:rPr>
        <w:t>It is a device</w:t>
      </w:r>
    </w:p>
    <w:p w:rsidR="00AC5D43" w:rsidRDefault="00C8660D" w:rsidP="00A237BA">
      <w:pPr>
        <w:bidi w:val="0"/>
        <w:rPr>
          <w:rFonts w:eastAsiaTheme="minorEastAsia"/>
          <w:lang w:val="en-GB"/>
        </w:rPr>
      </w:pPr>
      <w:r>
        <w:rPr>
          <w:rFonts w:eastAsiaTheme="minorEastAsia"/>
          <w:lang w:val="en-GB"/>
        </w:rPr>
        <w:t>It could be identified</w:t>
      </w:r>
      <w:r w:rsidR="00210F59">
        <w:rPr>
          <w:rFonts w:eastAsiaTheme="minorEastAsia"/>
          <w:lang w:val="en-GB"/>
        </w:rPr>
        <w:t xml:space="preserve"> </w:t>
      </w:r>
      <w:r>
        <w:rPr>
          <w:rFonts w:eastAsiaTheme="minorEastAsia"/>
          <w:lang w:val="en-GB"/>
        </w:rPr>
        <w:t xml:space="preserve">by a </w:t>
      </w:r>
      <w:r w:rsidR="00A237BA">
        <w:rPr>
          <w:rFonts w:eastAsiaTheme="minorEastAsia"/>
          <w:lang w:val="en-GB"/>
        </w:rPr>
        <w:t>pair of points</w:t>
      </w:r>
      <w:r w:rsidR="00366BFD">
        <w:rPr>
          <w:rFonts w:eastAsiaTheme="minorEastAsia"/>
          <w:lang w:val="en-GB"/>
        </w:rPr>
        <w:t xml:space="preserve"> and a direction</w:t>
      </w:r>
    </w:p>
    <w:p w:rsidR="00A237BA" w:rsidRPr="00A237BA" w:rsidRDefault="00A237BA" w:rsidP="00C8660D">
      <w:pPr>
        <w:bidi w:val="0"/>
        <w:rPr>
          <w:rFonts w:eastAsiaTheme="minorEastAsia"/>
          <w:lang w:val="en-GB"/>
        </w:rPr>
      </w:pPr>
      <m:oMathPara>
        <m:oMath>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e>
          </m:d>
        </m:oMath>
      </m:oMathPara>
    </w:p>
    <w:p w:rsidR="008244EF" w:rsidRPr="008244EF" w:rsidRDefault="00254E01" w:rsidP="008244EF">
      <w:pPr>
        <w:bidi w:val="0"/>
        <w:rPr>
          <w:rFonts w:eastAsiaTheme="minorEastAsia"/>
          <w:lang w:val="en-GB"/>
        </w:rPr>
      </w:pPr>
      <w:r>
        <w:rPr>
          <w:rFonts w:eastAsiaTheme="minorEastAsia"/>
          <w:lang w:val="en-GB"/>
        </w:rPr>
        <w:t xml:space="preserve">Or by a </w:t>
      </w:r>
      <w:r w:rsidR="00366BFD">
        <w:rPr>
          <w:rFonts w:eastAsiaTheme="minorEastAsia"/>
          <w:lang w:val="en-GB"/>
        </w:rPr>
        <w:t>distnce and a dirction</w:t>
      </w:r>
    </w:p>
    <w:p w:rsidR="005617A5" w:rsidRPr="005617A5" w:rsidRDefault="003F6297" w:rsidP="005617A5">
      <w:pPr>
        <w:bidi w:val="0"/>
        <w:rPr>
          <w:rFonts w:eastAsiaTheme="minorEastAsia"/>
          <w:lang w:val="en-GB"/>
        </w:rPr>
      </w:pPr>
      <m:oMathPara>
        <m:oMath>
          <m:r>
            <w:rPr>
              <w:rFonts w:ascii="Cambria Math" w:eastAsiaTheme="minorEastAsia" w:hAnsi="Cambria Math"/>
              <w:lang w:val="en-GB"/>
            </w:rPr>
            <m:t>v</m:t>
          </m:r>
          <m:d>
            <m:dPr>
              <m:ctrlPr>
                <w:rPr>
                  <w:rFonts w:ascii="Cambria Math" w:eastAsiaTheme="minorEastAsia" w:hAnsi="Cambria Math"/>
                  <w:i/>
                  <w:lang w:val="en-GB"/>
                </w:rPr>
              </m:ctrlPr>
            </m:dPr>
            <m:e>
              <m:r>
                <w:rPr>
                  <w:rFonts w:ascii="Cambria Math" w:eastAsiaTheme="minorEastAsia" w:hAnsi="Cambria Math"/>
                  <w:lang w:val="en-GB"/>
                </w:rPr>
                <m:t>r,dir</m:t>
              </m:r>
            </m:e>
          </m:d>
        </m:oMath>
      </m:oMathPara>
    </w:p>
    <w:p w:rsidR="005617A5" w:rsidRPr="005617A5" w:rsidRDefault="005617A5" w:rsidP="005617A5">
      <w:pPr>
        <w:bidi w:val="0"/>
        <w:rPr>
          <w:rFonts w:eastAsiaTheme="minorEastAsia"/>
          <w:lang w:val="en-GB"/>
        </w:rPr>
      </w:pPr>
      <w:r>
        <w:rPr>
          <w:rFonts w:eastAsiaTheme="minorEastAsia"/>
          <w:lang w:val="en-GB"/>
        </w:rPr>
        <w:t>Such that</w:t>
      </w:r>
    </w:p>
    <w:p w:rsidR="00CD1030" w:rsidRPr="00CD1030" w:rsidRDefault="005617A5" w:rsidP="00CD1030">
      <w:pPr>
        <w:pStyle w:val="ListParagraph"/>
        <w:numPr>
          <w:ilvl w:val="0"/>
          <w:numId w:val="5"/>
        </w:numPr>
        <w:bidi w:val="0"/>
        <w:rPr>
          <w:rFonts w:eastAsiaTheme="minorEastAsia"/>
          <w:lang w:val="de-DE"/>
        </w:rPr>
      </w:pPr>
      <m:oMath>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e>
        </m:d>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e>
        </m:d>
        <m:r>
          <m:rPr>
            <m:sty m:val="bi"/>
          </m:rPr>
          <w:rPr>
            <w:rFonts w:ascii="Cambria Math" w:eastAsiaTheme="minorEastAsia" w:hAnsi="Cambria Math"/>
            <w:lang w:val="en-GB"/>
          </w:rPr>
          <m:t xml:space="preserve"> where </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ctrlPr>
                  <w:rPr>
                    <w:rFonts w:ascii="Cambria Math" w:eastAsiaTheme="minorEastAsia" w:hAnsi="Cambria Math"/>
                    <w:b/>
                    <w:bCs/>
                    <w:i/>
                    <w:lang w:val="en-GB"/>
                  </w:rPr>
                </m:ctrlPr>
              </m:e>
              <m:sub>
                <m:r>
                  <w:rPr>
                    <w:rFonts w:ascii="Cambria Math" w:eastAsiaTheme="minorEastAsia" w:hAnsi="Cambria Math"/>
                    <w:lang w:val="en-GB"/>
                  </w:rPr>
                  <m:t>c</m:t>
                </m:r>
              </m:sub>
            </m:sSub>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ctrlPr>
                  <w:rPr>
                    <w:rFonts w:ascii="Cambria Math" w:eastAsiaTheme="minorEastAsia" w:hAnsi="Cambria Math"/>
                    <w:b/>
                    <w:bCs/>
                    <w:i/>
                    <w:lang w:val="en-GB"/>
                  </w:rPr>
                </m:ctrlPr>
              </m:e>
            </m:d>
            <m:r>
              <m:rPr>
                <m:sty m:val="bi"/>
              </m:rPr>
              <w:rPr>
                <w:rFonts w:ascii="Cambria Math" w:eastAsiaTheme="minorEastAsia" w:hAnsi="Cambria Math"/>
                <w:lang w:val="en-GB"/>
              </w:rPr>
              <m:t xml:space="preserve"> and </m:t>
            </m:r>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m:rPr>
                <m:sty m:val="bi"/>
              </m:rPr>
              <w:rPr>
                <w:rFonts w:ascii="Cambria Math" w:eastAsiaTheme="minorEastAsia" w:hAnsi="Cambria Math"/>
                <w:lang w:val="en-GB"/>
              </w:rPr>
              <m:t>=</m:t>
            </m:r>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ctrlPr>
                  <w:rPr>
                    <w:rFonts w:ascii="Cambria Math" w:eastAsiaTheme="minorEastAsia" w:hAnsi="Cambria Math"/>
                    <w:b/>
                    <w:bCs/>
                    <w:i/>
                    <w:lang w:val="en-GB"/>
                  </w:rPr>
                </m:ctrlPr>
              </m:e>
            </m:d>
            <m:ctrlPr>
              <w:rPr>
                <w:rFonts w:ascii="Cambria Math" w:eastAsiaTheme="minorEastAsia" w:hAnsi="Cambria Math"/>
                <w:b/>
                <w:i/>
                <w:lang w:val="en-GB"/>
              </w:rPr>
            </m:ctrlPr>
          </m:e>
        </m:d>
      </m:oMath>
    </w:p>
    <w:p w:rsidR="0057020E" w:rsidRPr="00CD1030" w:rsidRDefault="00EF4C0B" w:rsidP="00CD1030">
      <w:pPr>
        <w:pStyle w:val="ListParagraph"/>
        <w:numPr>
          <w:ilvl w:val="0"/>
          <w:numId w:val="5"/>
        </w:numPr>
        <w:bidi w:val="0"/>
        <w:rPr>
          <w:rFonts w:eastAsiaTheme="minorEastAsia"/>
          <w:lang w:val="de-DE"/>
        </w:rPr>
      </w:pPr>
      <m:oMath>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e>
        </m:d>
        <m:r>
          <w:rPr>
            <w:rFonts w:ascii="Cambria Math" w:eastAsiaTheme="minorEastAsia" w:hAnsi="Cambria Math"/>
            <w:lang w:val="en-GB"/>
          </w:rPr>
          <m:t>=v</m:t>
        </m:r>
        <m:d>
          <m:dPr>
            <m:ctrlPr>
              <w:rPr>
                <w:rFonts w:ascii="Cambria Math" w:eastAsiaTheme="minorEastAsia" w:hAnsi="Cambria Math"/>
                <w:i/>
                <w:lang w:val="en-GB"/>
              </w:rPr>
            </m:ctrlPr>
          </m:dPr>
          <m:e>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sSub>
                  <m:sSubPr>
                    <m:ctrlPr>
                      <w:rPr>
                        <w:rFonts w:ascii="Cambria Math" w:eastAsiaTheme="minorEastAsia" w:hAnsi="Cambria Math"/>
                        <w:bCs/>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ctrlPr>
                  <w:rPr>
                    <w:rFonts w:ascii="Cambria Math" w:eastAsiaTheme="minorEastAsia" w:hAnsi="Cambria Math"/>
                    <w:b/>
                    <w:i/>
                    <w:lang w:val="en-GB"/>
                  </w:rPr>
                </m:ctrlPr>
              </m:e>
            </m:d>
            <m:r>
              <m:rPr>
                <m:sty m:val="bi"/>
              </m:rPr>
              <w:rPr>
                <w:rFonts w:ascii="Cambria Math" w:eastAsiaTheme="minorEastAsia" w:hAnsi="Cambria Math"/>
                <w:lang w:val="en-GB"/>
              </w:rPr>
              <m:t>,</m:t>
            </m:r>
            <m:r>
              <w:rPr>
                <w:rFonts w:ascii="Cambria Math" w:eastAsiaTheme="minorEastAsia" w:hAnsi="Cambria Math"/>
                <w:lang w:val="en-GB"/>
              </w:rPr>
              <m:t>di</m:t>
            </m:r>
            <m:sSub>
              <m:sSubPr>
                <m:ctrlPr>
                  <w:rPr>
                    <w:rFonts w:ascii="Cambria Math" w:eastAsiaTheme="minorEastAsia" w:hAnsi="Cambria Math"/>
                    <w:bCs/>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ctrlPr>
              <w:rPr>
                <w:rFonts w:ascii="Cambria Math" w:eastAsiaTheme="minorEastAsia" w:hAnsi="Cambria Math"/>
                <w:b/>
                <w:i/>
                <w:lang w:val="en-GB"/>
              </w:rPr>
            </m:ctrlPr>
          </m:e>
        </m:d>
        <m:r>
          <w:rPr>
            <w:rFonts w:ascii="Cambria Math" w:eastAsiaTheme="minorEastAsia" w:hAnsi="Cambria Math"/>
            <w:lang w:val="en-GB"/>
          </w:rPr>
          <m:t xml:space="preserve"> </m:t>
        </m:r>
        <m:r>
          <m:rPr>
            <m:sty m:val="bi"/>
          </m:rPr>
          <w:rPr>
            <w:rFonts w:ascii="Cambria Math" w:eastAsiaTheme="minorEastAsia" w:hAnsi="Cambria Math"/>
            <w:lang w:val="en-GB"/>
          </w:rPr>
          <m:t>where (</m:t>
        </m:r>
        <m:r>
          <w:rPr>
            <w:rFonts w:ascii="Cambria Math" w:eastAsiaTheme="minorEastAsia" w:hAnsi="Cambria Math"/>
            <w:lang w:val="en-GB"/>
          </w:rPr>
          <m:t>ip</m:t>
        </m:r>
        <m:sSub>
          <m:sSubPr>
            <m:ctrlPr>
              <w:rPr>
                <w:rFonts w:ascii="Cambria Math" w:eastAsiaTheme="minorEastAsia" w:hAnsi="Cambria Math"/>
                <w:bCs/>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m:rPr>
            <m:sty m:val="bi"/>
          </m:rPr>
          <w:rPr>
            <w:rFonts w:ascii="Cambria Math" w:eastAsiaTheme="minorEastAsia" w:hAnsi="Cambria Math"/>
            <w:lang w:val="en-GB"/>
          </w:rPr>
          <m:t>=</m:t>
        </m:r>
        <m:r>
          <w:rPr>
            <w:rFonts w:ascii="Cambria Math" w:eastAsiaTheme="minorEastAsia" w:hAnsi="Cambria Math"/>
            <w:lang w:val="en-GB"/>
          </w:rPr>
          <m:t>ip</m:t>
        </m:r>
        <m:sSub>
          <m:sSubPr>
            <m:ctrlPr>
              <w:rPr>
                <w:rFonts w:ascii="Cambria Math" w:eastAsiaTheme="minorEastAsia" w:hAnsi="Cambria Math"/>
                <w:bCs/>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m:rPr>
            <m:sty m:val="bi"/>
          </m:rPr>
          <w:rPr>
            <w:rFonts w:ascii="Cambria Math" w:eastAsiaTheme="minorEastAsia" w:hAnsi="Cambria Math"/>
            <w:lang w:val="en-GB"/>
          </w:rPr>
          <m:t xml:space="preserve"> and </m:t>
        </m:r>
        <m:r>
          <w:rPr>
            <w:rFonts w:ascii="Cambria Math" w:eastAsiaTheme="minorEastAsia" w:hAnsi="Cambria Math"/>
            <w:lang w:val="en-GB"/>
          </w:rPr>
          <m:t>ip</m:t>
        </m:r>
        <m:sSub>
          <m:sSubPr>
            <m:ctrlPr>
              <w:rPr>
                <w:rFonts w:ascii="Cambria Math" w:eastAsiaTheme="minorEastAsia" w:hAnsi="Cambria Math"/>
                <w:bCs/>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=ip</m:t>
        </m:r>
        <m:sSub>
          <m:sSubPr>
            <m:ctrlPr>
              <w:rPr>
                <w:rFonts w:ascii="Cambria Math" w:eastAsiaTheme="minorEastAsia" w:hAnsi="Cambria Math"/>
                <w:bCs/>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m:rPr>
            <m:sty m:val="bi"/>
          </m:rPr>
          <w:rPr>
            <w:rFonts w:ascii="Cambria Math" w:eastAsiaTheme="minorEastAsia" w:hAnsi="Cambria Math"/>
            <w:lang w:val="en-GB"/>
          </w:rPr>
          <m:t xml:space="preserve"> and </m:t>
        </m:r>
        <m:r>
          <w:rPr>
            <w:rFonts w:ascii="Cambria Math" w:eastAsiaTheme="minorEastAsia" w:hAnsi="Cambria Math"/>
            <w:lang w:val="en-GB"/>
          </w:rPr>
          <m:t>di</m:t>
        </m:r>
        <m:sSub>
          <m:sSubPr>
            <m:ctrlPr>
              <w:rPr>
                <w:rFonts w:ascii="Cambria Math" w:eastAsiaTheme="minorEastAsia" w:hAnsi="Cambria Math"/>
                <w:bCs/>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m:rPr>
            <m:sty m:val="bi"/>
          </m:rPr>
          <w:rPr>
            <w:rFonts w:ascii="Cambria Math" w:eastAsiaTheme="minorEastAsia" w:hAnsi="Cambria Math"/>
            <w:lang w:val="en-GB"/>
          </w:rPr>
          <m:t>=</m:t>
        </m:r>
        <m:r>
          <w:rPr>
            <w:rFonts w:ascii="Cambria Math" w:eastAsiaTheme="minorEastAsia" w:hAnsi="Cambria Math"/>
            <w:lang w:val="en-GB"/>
          </w:rPr>
          <m:t>dir</m:t>
        </m:r>
        <m:d>
          <m:dPr>
            <m:ctrlPr>
              <w:rPr>
                <w:rFonts w:ascii="Cambria Math" w:eastAsiaTheme="minorEastAsia" w:hAnsi="Cambria Math"/>
                <w:bCs/>
                <w:i/>
                <w:lang w:val="en-GB"/>
              </w:rPr>
            </m:ctrlPr>
          </m:dPr>
          <m:e>
            <m:sSub>
              <m:sSubPr>
                <m:ctrlPr>
                  <w:rPr>
                    <w:rFonts w:ascii="Cambria Math" w:eastAsiaTheme="minorEastAsia" w:hAnsi="Cambria Math"/>
                    <w:bCs/>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sSub>
              <m:sSubPr>
                <m:ctrlPr>
                  <w:rPr>
                    <w:rFonts w:ascii="Cambria Math" w:eastAsiaTheme="minorEastAsia" w:hAnsi="Cambria Math"/>
                    <w:bCs/>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ctrlPr>
              <w:rPr>
                <w:rFonts w:ascii="Cambria Math" w:eastAsiaTheme="minorEastAsia" w:hAnsi="Cambria Math"/>
                <w:b/>
                <w:i/>
                <w:lang w:val="en-GB"/>
              </w:rPr>
            </m:ctrlPr>
          </m:e>
        </m:d>
        <m:r>
          <w:rPr>
            <w:rFonts w:ascii="Cambria Math" w:eastAsiaTheme="minorEastAsia" w:hAnsi="Cambria Math"/>
            <w:lang w:val="en-GB"/>
          </w:rPr>
          <m:t>)</m:t>
        </m:r>
      </m:oMath>
    </w:p>
    <w:p w:rsidR="008244EF" w:rsidRPr="008244EF" w:rsidRDefault="008244EF" w:rsidP="008244EF">
      <w:pPr>
        <w:bidi w:val="0"/>
        <w:rPr>
          <w:rFonts w:eastAsiaTheme="minorEastAsia"/>
          <w:iCs/>
          <w:lang w:val="en-GB"/>
        </w:rPr>
      </w:pPr>
      <w:r>
        <w:rPr>
          <w:rFonts w:eastAsiaTheme="minorEastAsia"/>
          <w:iCs/>
          <w:lang w:val="en-GB"/>
        </w:rPr>
        <w:t xml:space="preserve">As stated its values are defined </w:t>
      </w:r>
      <w:r>
        <w:rPr>
          <w:rFonts w:eastAsiaTheme="minorEastAsia"/>
          <w:lang w:val="en-GB"/>
        </w:rPr>
        <w:t>Such that</w:t>
      </w:r>
    </w:p>
    <w:p w:rsidR="008244EF" w:rsidRPr="008244EF" w:rsidRDefault="008244EF" w:rsidP="008244EF">
      <w:pPr>
        <w:bidi w:val="0"/>
        <w:rPr>
          <w:rFonts w:eastAsiaTheme="minorEastAsia"/>
          <w:iCs/>
          <w:lang w:val="en-GB"/>
        </w:rPr>
      </w:pPr>
      <m:oMathPara>
        <m:oMath>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e>
          </m:d>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oMath>
      </m:oMathPara>
    </w:p>
    <w:p w:rsidR="00BB0D2C" w:rsidRDefault="00605458" w:rsidP="00BB0D2C">
      <w:pPr>
        <w:bidi w:val="0"/>
        <w:rPr>
          <w:rFonts w:eastAsiaTheme="minorEastAsia"/>
          <w:lang w:val="de-DE"/>
        </w:rPr>
      </w:pPr>
      <w:r w:rsidRPr="00BB0D2C">
        <w:rPr>
          <w:rFonts w:eastAsiaTheme="minorEastAsia"/>
          <w:b/>
          <w:bCs/>
          <w:lang w:val="de-DE"/>
        </w:rPr>
        <w:t>Lema 1</w:t>
      </w:r>
      <w:r w:rsidR="000F005E" w:rsidRPr="00BB0D2C">
        <w:rPr>
          <w:rFonts w:eastAsiaTheme="minorEastAsia"/>
          <w:lang w:val="de-DE"/>
        </w:rPr>
        <w:t>:</w:t>
      </w:r>
    </w:p>
    <w:p w:rsidR="00AC6427" w:rsidRDefault="00BF272F" w:rsidP="00086DF7">
      <w:pPr>
        <w:pStyle w:val="ListParagraph"/>
        <w:numPr>
          <w:ilvl w:val="0"/>
          <w:numId w:val="4"/>
        </w:numPr>
        <w:bidi w:val="0"/>
        <w:rPr>
          <w:rFonts w:ascii="Cambria Math" w:eastAsiaTheme="minorEastAsia" w:hAnsi="Cambria Math"/>
          <w:i/>
          <w:lang w:val="de-DE"/>
        </w:rPr>
      </w:pPr>
      <m:oMath>
        <m:d>
          <m:dPr>
            <m:begChr m:val="|"/>
            <m:endChr m:val="|"/>
            <m:ctrlPr>
              <w:rPr>
                <w:rFonts w:ascii="Cambria Math" w:eastAsiaTheme="minorEastAsia" w:hAnsi="Cambria Math"/>
                <w:i/>
                <w:lang w:val="en-GB"/>
              </w:rPr>
            </m:ctrlPr>
          </m:dPr>
          <m:e>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e>
            </m:d>
          </m:e>
        </m:d>
        <m:r>
          <w:rPr>
            <w:rFonts w:ascii="Cambria Math" w:eastAsiaTheme="minorEastAsia" w:hAnsi="Cambria Math"/>
            <w:lang w:val="de-DE"/>
          </w:rPr>
          <m:t>=</m:t>
        </m:r>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oMath>
    </w:p>
    <w:p w:rsidR="00F14982" w:rsidRPr="00F14982" w:rsidRDefault="00F14982" w:rsidP="00F14982">
      <w:pPr>
        <w:pStyle w:val="ListParagraph"/>
        <w:numPr>
          <w:ilvl w:val="0"/>
          <w:numId w:val="4"/>
        </w:numPr>
        <w:bidi w:val="0"/>
        <w:rPr>
          <w:rFonts w:eastAsiaTheme="minorEastAsia"/>
          <w:lang w:val="de-DE"/>
        </w:rPr>
      </w:pPr>
      <m:oMath>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e>
        </m:d>
      </m:oMath>
    </w:p>
    <w:p w:rsidR="00AC6427" w:rsidRPr="00BB0D2C" w:rsidRDefault="00AC6427" w:rsidP="00F14982">
      <w:pPr>
        <w:pStyle w:val="ListParagraph"/>
        <w:numPr>
          <w:ilvl w:val="0"/>
          <w:numId w:val="4"/>
        </w:numPr>
        <w:bidi w:val="0"/>
        <w:rPr>
          <w:rFonts w:ascii="Cambria Math" w:eastAsiaTheme="minorEastAsia" w:hAnsi="Cambria Math"/>
          <w:i/>
          <w:lang w:val="de-DE"/>
        </w:rPr>
      </w:pPr>
      <m:oMath>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de-DE"/>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de-DE"/>
              </w:rPr>
              <m:t>,</m:t>
            </m:r>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e>
        </m:d>
        <m:r>
          <w:rPr>
            <w:rFonts w:ascii="Cambria Math" w:eastAsiaTheme="minorEastAsia" w:hAnsi="Cambria Math"/>
            <w:lang w:val="de-DE"/>
          </w:rPr>
          <m:t>=-</m:t>
        </m:r>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de-DE"/>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de-DE"/>
              </w:rPr>
              <m:t>,-</m:t>
            </m:r>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e>
        </m:d>
        <m:r>
          <w:rPr>
            <w:rFonts w:ascii="Cambria Math" w:eastAsiaTheme="minorEastAsia" w:hAnsi="Cambria Math"/>
            <w:lang w:val="de-DE"/>
          </w:rPr>
          <m:t>=</m:t>
        </m:r>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de-DE"/>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de-DE"/>
              </w:rPr>
              <m:t>,-</m:t>
            </m:r>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e>
        </m:d>
        <m:r>
          <w:rPr>
            <w:rFonts w:ascii="Cambria Math" w:eastAsiaTheme="minorEastAsia" w:hAnsi="Cambria Math"/>
            <w:lang w:val="de-DE"/>
          </w:rPr>
          <m:t>=-</m:t>
        </m:r>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de-DE"/>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de-DE"/>
              </w:rPr>
              <m:t>,</m:t>
            </m:r>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e>
        </m:d>
      </m:oMath>
    </w:p>
    <w:p w:rsidR="00E647B6" w:rsidRPr="00E647B6" w:rsidRDefault="00AC6427" w:rsidP="00E647B6">
      <w:pPr>
        <w:pStyle w:val="ListParagraph"/>
        <w:numPr>
          <w:ilvl w:val="0"/>
          <w:numId w:val="4"/>
        </w:numPr>
        <w:bidi w:val="0"/>
        <w:rPr>
          <w:rFonts w:eastAsiaTheme="minorEastAsia"/>
          <w:lang w:val="de-DE"/>
        </w:rPr>
      </w:pPr>
      <m:oMath>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de-DE"/>
                  </w:rPr>
                </m:ctrlPr>
              </m:sSubPr>
              <m:e>
                <m:r>
                  <w:rPr>
                    <w:rFonts w:ascii="Cambria Math" w:eastAsiaTheme="minorEastAsia" w:hAnsi="Cambria Math"/>
                    <w:lang w:val="en-GB"/>
                  </w:rPr>
                  <m:t>r</m:t>
                </m:r>
                <m:ctrlPr>
                  <w:rPr>
                    <w:rFonts w:ascii="Cambria Math" w:eastAsiaTheme="minorEastAsia" w:hAnsi="Cambria Math"/>
                    <w:i/>
                    <w:lang w:val="en-GB"/>
                  </w:rPr>
                </m:ctrlPr>
              </m:e>
              <m:sub>
                <m:r>
                  <w:rPr>
                    <w:rFonts w:ascii="Cambria Math" w:eastAsiaTheme="minorEastAsia" w:hAnsi="Cambria Math"/>
                    <w:lang w:val="de-DE"/>
                  </w:rPr>
                  <m:t>c</m:t>
                </m:r>
              </m:sub>
            </m:sSub>
            <m:r>
              <w:rPr>
                <w:rFonts w:ascii="Cambria Math" w:eastAsiaTheme="minorEastAsia" w:hAnsi="Cambria Math"/>
                <w:lang w:val="de-DE"/>
              </w:rPr>
              <m:t>,</m:t>
            </m:r>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e>
        </m:d>
        <m:r>
          <w:rPr>
            <w:rFonts w:ascii="Cambria Math" w:eastAsiaTheme="minorEastAsia" w:hAnsi="Cambria Math"/>
            <w:lang w:val="de-DE"/>
          </w:rPr>
          <m:t>=-</m:t>
        </m:r>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r>
              <w:rPr>
                <w:rFonts w:ascii="Cambria Math" w:eastAsiaTheme="minorEastAsia" w:hAnsi="Cambria Math"/>
                <w:lang w:val="de-DE"/>
              </w:rPr>
              <m:t>,-</m:t>
            </m:r>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e>
        </m:d>
      </m:oMath>
    </w:p>
    <w:p w:rsidR="00CD1030" w:rsidRPr="00307E6C" w:rsidRDefault="00787D96" w:rsidP="00CD1030">
      <w:pPr>
        <w:pStyle w:val="ListParagraph"/>
        <w:numPr>
          <w:ilvl w:val="0"/>
          <w:numId w:val="4"/>
        </w:numPr>
        <w:bidi w:val="0"/>
        <w:rPr>
          <w:rFonts w:eastAsiaTheme="minorEastAsia"/>
          <w:lang w:val="de-DE"/>
        </w:rPr>
      </w:pPr>
      <w:r>
        <w:rPr>
          <w:rFonts w:eastAsiaTheme="minorEastAsia"/>
          <w:lang w:val="de-DE"/>
        </w:rPr>
        <w:lastRenderedPageBreak/>
        <w:t>Vector.def.i</w:t>
      </w:r>
      <w:r>
        <w:rPr>
          <w:rFonts w:ascii="Cambria Math" w:eastAsiaTheme="minorEastAsia" w:hAnsi="Cambria Math"/>
          <w:lang w:val="de-DE"/>
        </w:rPr>
        <w:t>⇔</w:t>
      </w:r>
      <w:r w:rsidRPr="00787D96">
        <w:rPr>
          <w:rFonts w:eastAsiaTheme="minorEastAsia"/>
          <w:lang w:val="de-DE"/>
        </w:rPr>
        <w:t xml:space="preserve"> </w:t>
      </w:r>
      <w:r>
        <w:rPr>
          <w:rFonts w:eastAsiaTheme="minorEastAsia"/>
          <w:lang w:val="de-DE"/>
        </w:rPr>
        <w:t>Vector.def.ii</w:t>
      </w:r>
    </w:p>
    <w:p w:rsidR="004102D7" w:rsidRDefault="00491D1F" w:rsidP="000A689A">
      <w:pPr>
        <w:bidi w:val="0"/>
        <w:rPr>
          <w:rFonts w:eastAsiaTheme="minorEastAsia"/>
          <w:lang w:val="en-GB"/>
        </w:rPr>
      </w:pPr>
      <w:r w:rsidRPr="00D55688">
        <w:rPr>
          <w:rFonts w:eastAsiaTheme="minorEastAsia"/>
          <w:b/>
          <w:bCs/>
          <w:lang w:val="en-GB"/>
        </w:rPr>
        <w:t>Proposition 1:</w:t>
      </w:r>
      <w:r w:rsidR="007044F9" w:rsidRPr="00D55688">
        <w:rPr>
          <w:rFonts w:eastAsiaTheme="minorEastAsia"/>
          <w:b/>
          <w:bCs/>
          <w:lang w:val="en-GB"/>
        </w:rPr>
        <w:tab/>
      </w:r>
      <w:r w:rsidR="007044F9" w:rsidRPr="0040452F">
        <w:rPr>
          <w:rFonts w:eastAsiaTheme="minorEastAsia"/>
          <w:b/>
          <w:bCs/>
          <w:color w:val="FF0000"/>
          <w:lang w:val="en-GB"/>
        </w:rPr>
        <w:tab/>
      </w:r>
      <m:oMath>
        <m:r>
          <w:rPr>
            <w:rFonts w:ascii="Cambria Math" w:eastAsiaTheme="minorEastAsia" w:hAnsi="Cambria Math"/>
            <w:lang w:val="en-GB"/>
          </w:rPr>
          <m:t>v(</m:t>
        </m:r>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a</m:t>
            </m:r>
            <m:ctrlPr>
              <w:rPr>
                <w:rFonts w:ascii="Cambria Math" w:eastAsiaTheme="minorEastAsia" w:hAnsi="Cambria Math"/>
                <w:i/>
                <w:lang w:val="en-GB"/>
              </w:rPr>
            </m:ctrlPr>
          </m:sub>
        </m:sSub>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b</m:t>
            </m:r>
            <m:ctrlPr>
              <w:rPr>
                <w:rFonts w:ascii="Cambria Math" w:eastAsiaTheme="minorEastAsia" w:hAnsi="Cambria Math"/>
                <w:i/>
                <w:lang w:val="en-GB"/>
              </w:rPr>
            </m:ctrlP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)+v(</m:t>
        </m:r>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b</m:t>
            </m:r>
            <m:ctrlPr>
              <w:rPr>
                <w:rFonts w:ascii="Cambria Math" w:eastAsiaTheme="minorEastAsia" w:hAnsi="Cambria Math"/>
                <w:i/>
                <w:lang w:val="en-GB"/>
              </w:rPr>
            </m:ctrlPr>
          </m:sub>
        </m:sSub>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c</m:t>
            </m:r>
            <m:ctrlPr>
              <w:rPr>
                <w:rFonts w:ascii="Cambria Math" w:eastAsiaTheme="minorEastAsia" w:hAnsi="Cambria Math"/>
                <w:i/>
                <w:lang w:val="en-GB"/>
              </w:rPr>
            </m:ctrlP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)=v(</m:t>
        </m:r>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a</m:t>
            </m:r>
            <m:ctrlPr>
              <w:rPr>
                <w:rFonts w:ascii="Cambria Math" w:eastAsiaTheme="minorEastAsia" w:hAnsi="Cambria Math"/>
                <w:i/>
                <w:lang w:val="en-GB"/>
              </w:rPr>
            </m:ctrlPr>
          </m:sub>
        </m:sSub>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c</m:t>
            </m:r>
            <m:ctrlPr>
              <w:rPr>
                <w:rFonts w:ascii="Cambria Math" w:eastAsiaTheme="minorEastAsia" w:hAnsi="Cambria Math"/>
                <w:i/>
                <w:lang w:val="en-GB"/>
              </w:rPr>
            </m:ctrlP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m:t>
        </m:r>
        <m:r>
          <m:rPr>
            <m:sty m:val="p"/>
          </m:rPr>
          <w:rPr>
            <w:rFonts w:eastAsiaTheme="minorEastAsia"/>
            <w:lang w:val="en-GB"/>
          </w:rPr>
          <w:br/>
        </m:r>
      </m:oMath>
      <w:r w:rsidR="007B407D" w:rsidRPr="00D55688">
        <w:rPr>
          <w:rFonts w:eastAsiaTheme="minorEastAsia"/>
          <w:b/>
          <w:bCs/>
          <w:sz w:val="20"/>
          <w:szCs w:val="20"/>
          <w:lang w:val="en-GB"/>
        </w:rPr>
        <w:t>Explanation</w:t>
      </w:r>
      <w:r w:rsidR="00286D38" w:rsidRPr="00D55688">
        <w:rPr>
          <w:rFonts w:eastAsiaTheme="minorEastAsia"/>
          <w:b/>
          <w:bCs/>
          <w:sz w:val="20"/>
          <w:szCs w:val="20"/>
          <w:lang w:val="en-GB"/>
        </w:rPr>
        <w:t>:</w:t>
      </w:r>
      <w:r w:rsidR="00286D38" w:rsidRPr="00D55688">
        <w:rPr>
          <w:rFonts w:eastAsiaTheme="minorEastAsia"/>
          <w:sz w:val="20"/>
          <w:szCs w:val="20"/>
          <w:lang w:val="en-GB"/>
        </w:rPr>
        <w:t xml:space="preserve"> Vectors</w:t>
      </w:r>
      <w:r w:rsidR="007B407D" w:rsidRPr="00D55688">
        <w:rPr>
          <w:rFonts w:eastAsiaTheme="minorEastAsia"/>
          <w:sz w:val="20"/>
          <w:szCs w:val="20"/>
          <w:lang w:val="en-GB"/>
        </w:rPr>
        <w:t xml:space="preserve"> that ha</w:t>
      </w:r>
      <w:r w:rsidR="004538FB" w:rsidRPr="00D55688">
        <w:rPr>
          <w:rFonts w:eastAsiaTheme="minorEastAsia"/>
          <w:sz w:val="20"/>
          <w:szCs w:val="20"/>
          <w:lang w:val="en-GB"/>
        </w:rPr>
        <w:t>ve</w:t>
      </w:r>
      <w:r w:rsidR="007B407D" w:rsidRPr="00D55688">
        <w:rPr>
          <w:rFonts w:eastAsiaTheme="minorEastAsia"/>
          <w:sz w:val="20"/>
          <w:szCs w:val="20"/>
          <w:lang w:val="en-GB"/>
        </w:rPr>
        <w:t xml:space="preserve"> the same </w:t>
      </w:r>
      <w:r w:rsidR="00E80A5F">
        <w:rPr>
          <w:rFonts w:eastAsiaTheme="minorEastAsia"/>
          <w:sz w:val="20"/>
          <w:szCs w:val="20"/>
          <w:lang w:val="en-GB"/>
        </w:rPr>
        <w:t>direction</w:t>
      </w:r>
      <w:r w:rsidR="00F21314">
        <w:rPr>
          <w:rFonts w:eastAsiaTheme="minorEastAsia"/>
          <w:sz w:val="20"/>
          <w:szCs w:val="20"/>
          <w:lang w:val="en-GB"/>
        </w:rPr>
        <w:t xml:space="preserve"> </w:t>
      </w:r>
      <w:r w:rsidR="007B407D" w:rsidRPr="00D55688">
        <w:rPr>
          <w:rFonts w:eastAsiaTheme="minorEastAsia"/>
          <w:sz w:val="20"/>
          <w:szCs w:val="20"/>
          <w:lang w:val="en-GB"/>
        </w:rPr>
        <w:t xml:space="preserve"> </w:t>
      </w:r>
      <w:r w:rsidR="004538FB" w:rsidRPr="00D55688">
        <w:rPr>
          <w:rFonts w:eastAsiaTheme="minorEastAsia"/>
          <w:sz w:val="20"/>
          <w:szCs w:val="20"/>
          <w:lang w:val="en-GB"/>
        </w:rPr>
        <w:t>are transitive in addition.</w:t>
      </w:r>
      <w:r w:rsidR="002518F6">
        <w:rPr>
          <w:rFonts w:eastAsiaTheme="minorEastAsia"/>
          <w:b/>
          <w:bCs/>
          <w:lang w:val="en-GB"/>
        </w:rPr>
        <w:br/>
      </w:r>
      <w:r w:rsidR="002518F6">
        <w:rPr>
          <w:rFonts w:eastAsiaTheme="minorEastAsia"/>
          <w:b/>
          <w:bCs/>
          <w:lang w:val="en-GB"/>
        </w:rPr>
        <w:br/>
      </w:r>
      <w:r w:rsidR="00DB71D8">
        <w:rPr>
          <w:rFonts w:eastAsiaTheme="minorEastAsia"/>
          <w:b/>
          <w:bCs/>
          <w:lang w:val="en-GB"/>
        </w:rPr>
        <w:t xml:space="preserve">Corollary from </w:t>
      </w:r>
      <w:r w:rsidR="00DB71D8" w:rsidRPr="00251F55">
        <w:rPr>
          <w:rFonts w:eastAsiaTheme="minorEastAsia"/>
          <w:b/>
          <w:bCs/>
          <w:lang w:val="en-GB"/>
        </w:rPr>
        <w:t>Proposition 1</w:t>
      </w:r>
      <w:r w:rsidR="00C07D6B">
        <w:rPr>
          <w:rFonts w:eastAsiaTheme="minorEastAsia"/>
          <w:lang w:val="en-GB"/>
        </w:rPr>
        <w:t>:</w:t>
      </w:r>
    </w:p>
    <w:p w:rsidR="00B5137F" w:rsidRPr="005F5D60" w:rsidRDefault="004102D7" w:rsidP="00CA3784">
      <w:pPr>
        <w:bidi w:val="0"/>
        <w:jc w:val="center"/>
        <w:rPr>
          <w:rFonts w:eastAsiaTheme="minorEastAsia"/>
          <w:b/>
          <w:lang w:val="en-GB"/>
        </w:rPr>
      </w:pPr>
      <m:oMathPara>
        <m:oMath>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e>
          </m:d>
          <m:r>
            <w:rPr>
              <w:rFonts w:ascii="Cambria Math" w:eastAsiaTheme="minorEastAsia" w:hAnsi="Cambria Math"/>
              <w:lang w:val="en-GB"/>
            </w:rPr>
            <m:t>⇒ r</m:t>
          </m:r>
          <m:d>
            <m:dPr>
              <m:ctrlPr>
                <w:rPr>
                  <w:rFonts w:ascii="Cambria Math" w:eastAsiaTheme="minorEastAsia" w:hAnsi="Cambria Math"/>
                  <w:i/>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a</m:t>
                  </m:r>
                  <m:ctrlPr>
                    <w:rPr>
                      <w:rFonts w:ascii="Cambria Math" w:eastAsiaTheme="minorEastAsia" w:hAnsi="Cambria Math"/>
                      <w:i/>
                      <w:lang w:val="en-GB"/>
                    </w:rPr>
                  </m:ctrlPr>
                </m:sub>
              </m:sSub>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b</m:t>
                  </m:r>
                  <m:ctrlPr>
                    <w:rPr>
                      <w:rFonts w:ascii="Cambria Math" w:eastAsiaTheme="minorEastAsia" w:hAnsi="Cambria Math"/>
                      <w:i/>
                      <w:lang w:val="en-GB"/>
                    </w:rPr>
                  </m:ctrlPr>
                </m:sub>
              </m:sSub>
            </m:e>
          </m:d>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b</m:t>
                  </m:r>
                  <m:ctrlPr>
                    <w:rPr>
                      <w:rFonts w:ascii="Cambria Math" w:eastAsiaTheme="minorEastAsia" w:hAnsi="Cambria Math"/>
                      <w:i/>
                      <w:lang w:val="en-GB"/>
                    </w:rPr>
                  </m:ctrlPr>
                </m:sub>
              </m:sSub>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c</m:t>
                  </m:r>
                  <m:ctrlPr>
                    <w:rPr>
                      <w:rFonts w:ascii="Cambria Math" w:eastAsiaTheme="minorEastAsia" w:hAnsi="Cambria Math"/>
                      <w:i/>
                      <w:lang w:val="en-GB"/>
                    </w:rPr>
                  </m:ctrlPr>
                </m:sub>
              </m:sSub>
            </m:e>
          </m:d>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a</m:t>
                  </m:r>
                  <m:ctrlPr>
                    <w:rPr>
                      <w:rFonts w:ascii="Cambria Math" w:eastAsiaTheme="minorEastAsia" w:hAnsi="Cambria Math"/>
                      <w:i/>
                      <w:lang w:val="en-GB"/>
                    </w:rPr>
                  </m:ctrlPr>
                </m:sub>
              </m:sSub>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c</m:t>
                  </m:r>
                  <m:ctrlPr>
                    <w:rPr>
                      <w:rFonts w:ascii="Cambria Math" w:eastAsiaTheme="minorEastAsia" w:hAnsi="Cambria Math"/>
                      <w:i/>
                      <w:lang w:val="en-GB"/>
                    </w:rPr>
                  </m:ctrlPr>
                </m:sub>
              </m:sSub>
            </m:e>
          </m:d>
          <m:r>
            <m:rPr>
              <m:sty m:val="p"/>
            </m:rPr>
            <w:rPr>
              <w:rFonts w:eastAsiaTheme="minorEastAsia"/>
              <w:lang w:val="en-GB"/>
            </w:rPr>
            <w:br/>
          </m:r>
        </m:oMath>
        <m:oMath>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e>
          </m:d>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a</m:t>
                      </m:r>
                      <m:ctrlPr>
                        <w:rPr>
                          <w:rFonts w:ascii="Cambria Math" w:eastAsiaTheme="minorEastAsia" w:hAnsi="Cambria Math"/>
                          <w:i/>
                          <w:lang w:val="en-GB"/>
                        </w:rPr>
                      </m:ctrlPr>
                    </m:sub>
                  </m:sSub>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b</m:t>
                      </m:r>
                      <m:ctrlPr>
                        <w:rPr>
                          <w:rFonts w:ascii="Cambria Math" w:eastAsiaTheme="minorEastAsia" w:hAnsi="Cambria Math"/>
                          <w:i/>
                          <w:lang w:val="en-GB"/>
                        </w:rPr>
                      </m:ctrlPr>
                    </m:sub>
                  </m:sSub>
                </m:e>
              </m:d>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b</m:t>
                      </m:r>
                      <m:ctrlPr>
                        <w:rPr>
                          <w:rFonts w:ascii="Cambria Math" w:eastAsiaTheme="minorEastAsia" w:hAnsi="Cambria Math"/>
                          <w:i/>
                          <w:lang w:val="en-GB"/>
                        </w:rPr>
                      </m:ctrlPr>
                    </m:sub>
                  </m:sSub>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c</m:t>
                      </m:r>
                      <m:ctrlPr>
                        <w:rPr>
                          <w:rFonts w:ascii="Cambria Math" w:eastAsiaTheme="minorEastAsia" w:hAnsi="Cambria Math"/>
                          <w:i/>
                          <w:lang w:val="en-GB"/>
                        </w:rPr>
                      </m:ctrlPr>
                    </m:sub>
                  </m:sSub>
                </m:e>
              </m:d>
            </m:e>
          </m:d>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a</m:t>
                  </m:r>
                  <m:ctrlPr>
                    <w:rPr>
                      <w:rFonts w:ascii="Cambria Math" w:eastAsiaTheme="minorEastAsia" w:hAnsi="Cambria Math"/>
                      <w:i/>
                      <w:lang w:val="en-GB"/>
                    </w:rPr>
                  </m:ctrlPr>
                </m:sub>
              </m:sSub>
              <m:sSub>
                <m:sSubPr>
                  <m:ctrlPr>
                    <w:rPr>
                      <w:rFonts w:ascii="Cambria Math" w:eastAsiaTheme="minorEastAsia" w:hAnsi="Cambria Math"/>
                      <w:i/>
                      <w:iCs/>
                      <w:lang w:val="en-GB"/>
                    </w:rPr>
                  </m:ctrlPr>
                </m:sSubPr>
                <m:e>
                  <m:r>
                    <w:rPr>
                      <w:rFonts w:ascii="Cambria Math" w:eastAsiaTheme="minorEastAsia" w:hAnsi="Cambria Math"/>
                      <w:lang w:val="en-GB"/>
                    </w:rPr>
                    <m:t>p</m:t>
                  </m:r>
                  <m:ctrlPr>
                    <w:rPr>
                      <w:rFonts w:ascii="Cambria Math" w:eastAsiaTheme="minorEastAsia" w:hAnsi="Cambria Math"/>
                      <w:i/>
                      <w:lang w:val="en-GB"/>
                    </w:rPr>
                  </m:ctrlPr>
                </m:e>
                <m:sub>
                  <m:r>
                    <w:rPr>
                      <w:rFonts w:ascii="Cambria Math" w:eastAsiaTheme="minorEastAsia" w:hAnsi="Cambria Math"/>
                      <w:lang w:val="en-GB"/>
                    </w:rPr>
                    <m:t>c</m:t>
                  </m:r>
                  <m:ctrlPr>
                    <w:rPr>
                      <w:rFonts w:ascii="Cambria Math" w:eastAsiaTheme="minorEastAsia" w:hAnsi="Cambria Math"/>
                      <w:i/>
                      <w:lang w:val="en-GB"/>
                    </w:rPr>
                  </m:ctrlPr>
                </m:sub>
              </m:sSub>
            </m:e>
          </m:d>
        </m:oMath>
      </m:oMathPara>
    </w:p>
    <w:p w:rsidR="00BD0F51" w:rsidRPr="00BD0F51" w:rsidRDefault="00862694" w:rsidP="007C460C">
      <w:pPr>
        <w:bidi w:val="0"/>
        <w:rPr>
          <w:rFonts w:eastAsiaTheme="minorEastAsia"/>
          <w:sz w:val="28"/>
          <w:szCs w:val="28"/>
          <w:u w:val="single"/>
          <w:lang w:val="en-GB"/>
        </w:rPr>
      </w:pPr>
      <w:r>
        <w:rPr>
          <w:rFonts w:eastAsiaTheme="minorEastAsia"/>
          <w:sz w:val="28"/>
          <w:szCs w:val="28"/>
          <w:u w:val="single"/>
          <w:lang w:val="en-GB"/>
        </w:rPr>
        <w:t>Length</w:t>
      </w:r>
    </w:p>
    <w:p w:rsidR="00727F6C" w:rsidRDefault="00491D1F" w:rsidP="007C460C">
      <w:pPr>
        <w:bidi w:val="0"/>
        <w:rPr>
          <w:rFonts w:eastAsiaTheme="minorEastAsia"/>
          <w:lang w:val="en-GB"/>
        </w:rPr>
      </w:pPr>
      <w:r w:rsidRPr="00251F55">
        <w:rPr>
          <w:rFonts w:eastAsiaTheme="minorEastAsia"/>
          <w:b/>
          <w:bCs/>
          <w:lang w:val="en-GB"/>
        </w:rPr>
        <w:t>Define:</w:t>
      </w:r>
      <w:r w:rsidR="00E93819">
        <w:rPr>
          <w:rFonts w:eastAsiaTheme="minorEastAsia"/>
          <w:lang w:val="en-GB"/>
        </w:rPr>
        <w:t xml:space="preserve"> a</w:t>
      </w:r>
      <w:r w:rsidR="00E50BCC">
        <w:rPr>
          <w:rFonts w:eastAsiaTheme="minorEastAsia"/>
          <w:lang w:val="en-GB"/>
        </w:rPr>
        <w:t xml:space="preserve"> </w:t>
      </w:r>
      <w:r w:rsidR="00E93819">
        <w:rPr>
          <w:rFonts w:eastAsiaTheme="minorEastAsia"/>
          <w:i/>
          <w:iCs/>
          <w:sz w:val="24"/>
          <w:szCs w:val="24"/>
          <w:lang w:val="en-GB"/>
        </w:rPr>
        <w:t>P</w:t>
      </w:r>
      <w:r w:rsidRPr="00E93819">
        <w:rPr>
          <w:rFonts w:eastAsiaTheme="minorEastAsia"/>
          <w:i/>
          <w:iCs/>
          <w:sz w:val="24"/>
          <w:szCs w:val="24"/>
          <w:lang w:val="en-GB"/>
        </w:rPr>
        <w:t>ath</w:t>
      </w:r>
      <w:r w:rsidRPr="00251F55">
        <w:rPr>
          <w:rFonts w:eastAsiaTheme="minorEastAsia"/>
          <w:lang w:val="en-GB"/>
        </w:rPr>
        <w:t xml:space="preserve"> is a</w:t>
      </w:r>
      <w:r w:rsidR="005F5D60">
        <w:rPr>
          <w:rFonts w:eastAsiaTheme="minorEastAsia"/>
          <w:lang w:val="en-GB"/>
        </w:rPr>
        <w:t>n entity and a</w:t>
      </w:r>
      <w:r w:rsidR="00BF272F">
        <w:rPr>
          <w:rFonts w:eastAsiaTheme="minorEastAsia"/>
          <w:lang w:val="en-GB"/>
        </w:rPr>
        <w:t xml:space="preserve"> </w:t>
      </w:r>
      <w:r w:rsidR="002949B5" w:rsidRPr="00251F55">
        <w:rPr>
          <w:rFonts w:eastAsiaTheme="minorEastAsia"/>
          <w:lang w:val="en-GB"/>
        </w:rPr>
        <w:t>well-defined</w:t>
      </w:r>
      <w:r w:rsidR="00455BD0">
        <w:rPr>
          <w:rFonts w:eastAsiaTheme="minorEastAsia"/>
          <w:lang w:val="en-GB"/>
        </w:rPr>
        <w:t xml:space="preserve"> </w:t>
      </w:r>
      <w:r w:rsidR="005F5D60">
        <w:rPr>
          <w:rFonts w:eastAsiaTheme="minorEastAsia"/>
          <w:lang w:val="en-GB"/>
        </w:rPr>
        <w:t>continuous</w:t>
      </w:r>
      <w:r w:rsidR="00455BD0">
        <w:rPr>
          <w:rFonts w:eastAsiaTheme="minorEastAsia"/>
          <w:lang w:val="en-GB"/>
        </w:rPr>
        <w:t xml:space="preserve"> </w:t>
      </w:r>
      <w:r w:rsidR="005F5D60">
        <w:rPr>
          <w:rFonts w:eastAsiaTheme="minorEastAsia"/>
          <w:lang w:val="en-GB"/>
        </w:rPr>
        <w:t>sequence</w:t>
      </w:r>
      <w:r w:rsidRPr="00251F55">
        <w:rPr>
          <w:rFonts w:eastAsiaTheme="minorEastAsia"/>
          <w:lang w:val="en-GB"/>
        </w:rPr>
        <w:t xml:space="preserve"> of </w:t>
      </w:r>
      <w:r w:rsidR="00BD1E6B">
        <w:rPr>
          <w:rFonts w:eastAsiaTheme="minorEastAsia"/>
          <w:lang w:val="en-GB"/>
        </w:rPr>
        <w:t>po</w:t>
      </w:r>
      <w:r w:rsidRPr="00251F55">
        <w:rPr>
          <w:rFonts w:eastAsiaTheme="minorEastAsia"/>
          <w:lang w:val="en-GB"/>
        </w:rPr>
        <w:t>ints</w:t>
      </w:r>
      <w:r w:rsidR="007B3242">
        <w:rPr>
          <w:rFonts w:eastAsiaTheme="minorEastAsia"/>
          <w:lang w:val="en-GB"/>
        </w:rPr>
        <w:t>.</w:t>
      </w:r>
    </w:p>
    <w:p w:rsidR="00491D1F" w:rsidRDefault="00455BD0" w:rsidP="007C460C">
      <w:pPr>
        <w:bidi w:val="0"/>
        <w:rPr>
          <w:rFonts w:eastAsiaTheme="minorEastAsia"/>
          <w:lang w:val="en-GB"/>
        </w:rPr>
      </w:pPr>
      <w:r>
        <w:rPr>
          <w:rFonts w:eastAsiaTheme="minorEastAsia"/>
          <w:lang w:val="en-GB"/>
        </w:rPr>
        <w:t>P</w:t>
      </w:r>
      <w:r w:rsidR="00E3208B">
        <w:rPr>
          <w:rFonts w:eastAsiaTheme="minorEastAsia"/>
          <w:lang w:val="en-GB"/>
        </w:rPr>
        <w:t>ath</w:t>
      </w:r>
      <w:r>
        <w:rPr>
          <w:rFonts w:eastAsiaTheme="minorEastAsia"/>
          <w:lang w:val="en-GB"/>
        </w:rPr>
        <w:t xml:space="preserve"> </w:t>
      </w:r>
      <w:r w:rsidR="007B3242">
        <w:rPr>
          <w:rFonts w:eastAsiaTheme="minorEastAsia"/>
          <w:lang w:val="en-GB"/>
        </w:rPr>
        <w:t>always ha</w:t>
      </w:r>
      <w:r w:rsidR="00727F6C">
        <w:rPr>
          <w:rFonts w:eastAsiaTheme="minorEastAsia"/>
          <w:lang w:val="en-GB"/>
        </w:rPr>
        <w:t>s</w:t>
      </w:r>
      <w:r w:rsidR="007B3242">
        <w:rPr>
          <w:rFonts w:eastAsiaTheme="minorEastAsia"/>
          <w:lang w:val="en-GB"/>
        </w:rPr>
        <w:t xml:space="preserve"> a</w:t>
      </w:r>
      <w:r>
        <w:rPr>
          <w:rFonts w:eastAsiaTheme="minorEastAsia"/>
          <w:lang w:val="en-GB"/>
        </w:rPr>
        <w:t xml:space="preserve"> pair of points in the identity, t</w:t>
      </w:r>
      <w:r w:rsidR="007B3242">
        <w:rPr>
          <w:rFonts w:eastAsiaTheme="minorEastAsia"/>
          <w:lang w:val="en-GB"/>
        </w:rPr>
        <w:t xml:space="preserve">he one being the first object, the other being the last. </w:t>
      </w:r>
    </w:p>
    <w:p w:rsidR="007B3242" w:rsidRDefault="00286D38" w:rsidP="007C460C">
      <w:pPr>
        <w:bidi w:val="0"/>
        <w:rPr>
          <w:rFonts w:eastAsiaTheme="minorEastAsia"/>
          <w:lang w:val="en-GB"/>
        </w:rPr>
      </w:pPr>
      <w:r w:rsidRPr="007B3242">
        <w:rPr>
          <w:rFonts w:eastAsiaTheme="minorEastAsia"/>
          <w:b/>
          <w:bCs/>
          <w:lang w:val="en-GB"/>
        </w:rPr>
        <w:t>I.e</w:t>
      </w:r>
      <w:r w:rsidR="005F5D60" w:rsidRPr="007B3242">
        <w:rPr>
          <w:rFonts w:eastAsiaTheme="minorEastAsia"/>
          <w:b/>
          <w:bCs/>
          <w:lang w:val="en-GB"/>
        </w:rPr>
        <w:t>.</w:t>
      </w:r>
      <w:r w:rsidR="007B3242">
        <w:rPr>
          <w:rFonts w:eastAsiaTheme="minorEastAsia"/>
          <w:lang w:val="en-GB"/>
        </w:rPr>
        <w:t xml:space="preserve"> All paths are finite.</w:t>
      </w:r>
    </w:p>
    <w:p w:rsidR="00FC0A04" w:rsidRPr="007B3242" w:rsidRDefault="00A320C9" w:rsidP="00E47B7B">
      <w:pPr>
        <w:bidi w:val="0"/>
        <w:rPr>
          <w:rFonts w:eastAsiaTheme="minorEastAsia"/>
          <w:lang w:val="en-GB"/>
        </w:rPr>
      </w:pPr>
      <m:oMathPara>
        <m:oMath>
          <m:r>
            <w:rPr>
              <w:rFonts w:ascii="Cambria Math" w:eastAsiaTheme="minorEastAsia" w:hAnsi="Cambria Math"/>
              <w:lang w:val="en-GB"/>
            </w:rPr>
            <m:t>pat</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p</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,identity…</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w:bookmarkStart w:id="0" w:name="_GoBack"/>
          <w:bookmarkEnd w:id="0"/>
          <m:r>
            <w:rPr>
              <w:rFonts w:ascii="Cambria Math" w:eastAsiaTheme="minorEastAsia" w:hAnsi="Cambria Math"/>
              <w:lang w:val="en-GB"/>
            </w:rPr>
            <m:t>}</m:t>
          </m:r>
          <m:r>
            <m:rPr>
              <m:sty m:val="bi"/>
            </m:rPr>
            <w:rPr>
              <w:rFonts w:ascii="Cambria Math" w:eastAsiaTheme="minorEastAsia" w:hAnsi="Cambria Math"/>
              <w:lang w:val="en-GB"/>
            </w:rPr>
            <m:t xml:space="preserve">where </m:t>
          </m:r>
          <m:sSub>
            <m:sSubPr>
              <m:ctrlPr>
                <w:rPr>
                  <w:rFonts w:ascii="Cambria Math" w:eastAsiaTheme="minorEastAsia" w:hAnsi="Cambria Math"/>
                  <w:i/>
                  <w:lang w:val="en-GB"/>
                </w:rPr>
              </m:ctrlPr>
            </m:sSubPr>
            <m:e>
              <m:r>
                <w:rPr>
                  <w:rFonts w:ascii="Cambria Math" w:eastAsiaTheme="minorEastAsia" w:hAnsi="Cambria Math"/>
                  <w:lang w:val="en-GB"/>
                </w:rPr>
                <m:t>p</m:t>
              </m:r>
              <m:ctrlPr>
                <w:rPr>
                  <w:rFonts w:ascii="Cambria Math" w:eastAsiaTheme="minorEastAsia" w:hAnsi="Cambria Math"/>
                  <w:b/>
                  <w:bCs/>
                  <w:i/>
                  <w:lang w:val="en-GB"/>
                </w:rPr>
              </m:ctrlP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oMath>
      </m:oMathPara>
    </w:p>
    <w:p w:rsidR="007B3242" w:rsidRPr="00C453E8" w:rsidRDefault="007B3242" w:rsidP="007C460C">
      <w:pPr>
        <w:bidi w:val="0"/>
        <w:rPr>
          <w:rFonts w:eastAsiaTheme="minorEastAsia"/>
          <w:lang w:val="en-GB"/>
        </w:rPr>
      </w:pPr>
      <w:r w:rsidRPr="00C453E8">
        <w:rPr>
          <w:rFonts w:eastAsiaTheme="minorEastAsia"/>
          <w:b/>
          <w:bCs/>
          <w:lang w:val="en-GB"/>
        </w:rPr>
        <w:t>Define:</w:t>
      </w:r>
      <w:r w:rsidR="00DF784C">
        <w:rPr>
          <w:rFonts w:eastAsiaTheme="minorEastAsia"/>
          <w:lang w:val="en-GB"/>
        </w:rPr>
        <w:t xml:space="preserve"> A</w:t>
      </w:r>
      <w:r w:rsidR="00DF784C">
        <w:rPr>
          <w:rFonts w:eastAsiaTheme="minorEastAsia"/>
          <w:i/>
          <w:iCs/>
          <w:sz w:val="24"/>
          <w:szCs w:val="24"/>
          <w:lang w:val="en-GB"/>
        </w:rPr>
        <w:t xml:space="preserve"> </w:t>
      </w:r>
      <w:r w:rsidR="00E93819">
        <w:rPr>
          <w:rFonts w:eastAsiaTheme="minorEastAsia"/>
          <w:i/>
          <w:iCs/>
          <w:sz w:val="24"/>
          <w:szCs w:val="24"/>
          <w:lang w:val="en-GB"/>
        </w:rPr>
        <w:t>L</w:t>
      </w:r>
      <w:r w:rsidRPr="00E93819">
        <w:rPr>
          <w:rFonts w:eastAsiaTheme="minorEastAsia"/>
          <w:i/>
          <w:iCs/>
          <w:sz w:val="24"/>
          <w:szCs w:val="24"/>
          <w:lang w:val="en-GB"/>
        </w:rPr>
        <w:t>ength</w:t>
      </w:r>
      <w:r w:rsidRPr="00C453E8">
        <w:rPr>
          <w:rFonts w:eastAsiaTheme="minorEastAsia"/>
          <w:lang w:val="en-GB"/>
        </w:rPr>
        <w:t xml:space="preserve"> is a</w:t>
      </w:r>
      <w:r w:rsidR="005F5D60">
        <w:rPr>
          <w:rFonts w:eastAsiaTheme="minorEastAsia"/>
          <w:lang w:val="en-GB"/>
        </w:rPr>
        <w:t xml:space="preserve"> quality, and a</w:t>
      </w:r>
      <w:r w:rsidRPr="00C453E8">
        <w:rPr>
          <w:rFonts w:eastAsiaTheme="minorEastAsia"/>
          <w:lang w:val="en-GB"/>
        </w:rPr>
        <w:t xml:space="preserve"> sum of the distances of</w:t>
      </w:r>
      <w:r w:rsidR="00E3208B">
        <w:rPr>
          <w:rFonts w:eastAsiaTheme="minorEastAsia"/>
          <w:lang w:val="en-GB"/>
        </w:rPr>
        <w:t xml:space="preserve"> all pairs of</w:t>
      </w:r>
      <w:r w:rsidRPr="00C453E8">
        <w:rPr>
          <w:rFonts w:eastAsiaTheme="minorEastAsia"/>
          <w:lang w:val="en-GB"/>
        </w:rPr>
        <w:t xml:space="preserve"> Consecutive points along a path </w:t>
      </w:r>
    </w:p>
    <w:p w:rsidR="00C35BD4" w:rsidRDefault="00455BD0" w:rsidP="00A320C9">
      <w:pPr>
        <w:bidi w:val="0"/>
        <w:rPr>
          <w:rFonts w:eastAsiaTheme="minorEastAsia"/>
          <w:lang w:val="en-GB"/>
        </w:rPr>
      </w:pPr>
      <m:oMathPara>
        <m:oMath>
          <m:r>
            <w:rPr>
              <w:rFonts w:ascii="Cambria Math" w:eastAsiaTheme="minorEastAsia" w:hAnsi="Cambria Math"/>
              <w:lang w:val="en-GB"/>
            </w:rPr>
            <m:t>lng</m:t>
          </m:r>
          <m:d>
            <m:dPr>
              <m:ctrlPr>
                <w:rPr>
                  <w:rFonts w:ascii="Cambria Math" w:eastAsiaTheme="minorEastAsia" w:hAnsi="Cambria Math"/>
                  <w:i/>
                  <w:lang w:val="en-GB"/>
                </w:rPr>
              </m:ctrlPr>
            </m:dPr>
            <m:e>
              <m:r>
                <w:rPr>
                  <w:rFonts w:ascii="Cambria Math" w:eastAsiaTheme="minorEastAsia" w:hAnsi="Cambria Math"/>
                  <w:lang w:val="en-GB"/>
                </w:rPr>
                <m:t>pat</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p</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,identity…</m:t>
                  </m:r>
                </m:e>
              </m:d>
            </m:e>
          </m:d>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m:t>
              </m:r>
              <m:r>
                <w:rPr>
                  <w:rFonts w:ascii="Cambria Math" w:eastAsiaTheme="minorEastAsia" w:hAnsi="Cambria Math"/>
                  <w:lang w:val="en-GB"/>
                </w:rPr>
                <m:t>=</m:t>
              </m:r>
              <m:r>
                <w:rPr>
                  <w:rFonts w:ascii="Cambria Math" w:eastAsiaTheme="minorEastAsia" w:hAnsi="Cambria Math"/>
                  <w:lang w:val="en-GB"/>
                </w:rPr>
                <m:t>1</m:t>
              </m:r>
            </m:sub>
            <m:sup>
              <m:r>
                <w:rPr>
                  <w:rFonts w:ascii="Cambria Math" w:eastAsiaTheme="minorEastAsia" w:hAnsi="Cambria Math"/>
                  <w:lang w:val="en-GB"/>
                </w:rPr>
                <m:t>n</m:t>
              </m:r>
            </m:sup>
            <m:e>
              <m:r>
                <w:rPr>
                  <w:rFonts w:ascii="Cambria Math" w:eastAsiaTheme="minorEastAsia" w:hAnsi="Cambria Math"/>
                  <w:lang w:val="en-GB"/>
                </w:rPr>
                <m:t>d</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i+1</m:t>
                      </m:r>
                    </m:sub>
                  </m:sSub>
                </m:e>
              </m:d>
            </m:e>
          </m:nary>
          <m:r>
            <w:rPr>
              <w:rFonts w:ascii="Cambria Math" w:eastAsiaTheme="minorEastAsia" w:hAnsi="Cambria Math"/>
              <w:lang w:val="en-GB"/>
            </w:rPr>
            <m:t xml:space="preserve"> </m:t>
          </m:r>
        </m:oMath>
      </m:oMathPara>
    </w:p>
    <w:p w:rsidR="0006227C" w:rsidRPr="00C35BD4" w:rsidRDefault="0006227C" w:rsidP="007C460C">
      <w:pPr>
        <w:bidi w:val="0"/>
        <w:rPr>
          <w:rFonts w:eastAsiaTheme="minorEastAsia"/>
          <w:lang w:val="en-GB"/>
        </w:rPr>
      </w:pPr>
      <w:r w:rsidRPr="0006227C">
        <w:rPr>
          <w:rFonts w:eastAsiaTheme="minorEastAsia"/>
          <w:sz w:val="28"/>
          <w:szCs w:val="28"/>
          <w:u w:val="single"/>
          <w:lang w:val="en-GB"/>
        </w:rPr>
        <w:t>LINE</w:t>
      </w:r>
      <w:r w:rsidR="00AA5F71">
        <w:rPr>
          <w:rFonts w:eastAsiaTheme="minorEastAsia"/>
          <w:sz w:val="28"/>
          <w:szCs w:val="28"/>
          <w:u w:val="single"/>
          <w:lang w:val="en-GB"/>
        </w:rPr>
        <w:t>S</w:t>
      </w:r>
    </w:p>
    <w:p w:rsidR="00E3208B" w:rsidRDefault="00E3208B" w:rsidP="007C460C">
      <w:pPr>
        <w:bidi w:val="0"/>
        <w:rPr>
          <w:rFonts w:eastAsiaTheme="minorEastAsia"/>
          <w:lang w:val="en-GB"/>
        </w:rPr>
      </w:pPr>
      <w:r>
        <w:rPr>
          <w:rFonts w:eastAsiaTheme="minorEastAsia"/>
          <w:b/>
          <w:bCs/>
          <w:lang w:val="en-GB"/>
        </w:rPr>
        <w:t xml:space="preserve">Define: </w:t>
      </w:r>
      <w:r>
        <w:rPr>
          <w:rFonts w:eastAsiaTheme="minorEastAsia"/>
          <w:lang w:val="en-GB"/>
        </w:rPr>
        <w:t xml:space="preserve">a </w:t>
      </w:r>
      <w:r w:rsidR="00E93819" w:rsidRPr="00E93819">
        <w:rPr>
          <w:rFonts w:eastAsiaTheme="minorEastAsia"/>
          <w:i/>
          <w:iCs/>
          <w:sz w:val="24"/>
          <w:szCs w:val="24"/>
          <w:lang w:val="en-GB"/>
        </w:rPr>
        <w:t>L</w:t>
      </w:r>
      <w:r w:rsidRPr="00E93819">
        <w:rPr>
          <w:rFonts w:eastAsiaTheme="minorEastAsia"/>
          <w:i/>
          <w:iCs/>
          <w:sz w:val="24"/>
          <w:szCs w:val="24"/>
          <w:lang w:val="en-GB"/>
        </w:rPr>
        <w:t>ine</w:t>
      </w:r>
      <w:r>
        <w:rPr>
          <w:rFonts w:eastAsiaTheme="minorEastAsia"/>
          <w:lang w:val="en-GB"/>
        </w:rPr>
        <w:t xml:space="preserve"> is a</w:t>
      </w:r>
      <w:r w:rsidR="005F5D60">
        <w:rPr>
          <w:rFonts w:eastAsiaTheme="minorEastAsia"/>
          <w:lang w:val="en-GB"/>
        </w:rPr>
        <w:t>n entity and a</w:t>
      </w:r>
      <w:r>
        <w:rPr>
          <w:rFonts w:eastAsiaTheme="minorEastAsia"/>
          <w:lang w:val="en-GB"/>
        </w:rPr>
        <w:t xml:space="preserve"> set of points, identified by two points</w:t>
      </w:r>
    </w:p>
    <w:p w:rsidR="00E3208B" w:rsidRDefault="00E3208B" w:rsidP="007C460C">
      <w:pPr>
        <w:bidi w:val="0"/>
        <w:rPr>
          <w:rFonts w:eastAsiaTheme="minorEastAsia"/>
          <w:lang w:val="en-GB"/>
        </w:rPr>
      </w:pPr>
      <m:oMathPara>
        <m:oMath>
          <m:r>
            <w:rPr>
              <w:rFonts w:ascii="Cambria Math" w:eastAsiaTheme="minorEastAsia" w:hAnsi="Cambria Math"/>
              <w:lang w:val="en-GB"/>
            </w:rPr>
            <m:t>l(</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oMath>
      </m:oMathPara>
    </w:p>
    <w:p w:rsidR="00E3208B" w:rsidRDefault="00E3208B" w:rsidP="008A6AE5">
      <w:pPr>
        <w:bidi w:val="0"/>
        <w:rPr>
          <w:rFonts w:eastAsiaTheme="minorEastAsia"/>
          <w:lang w:val="en-GB"/>
        </w:rPr>
      </w:pPr>
      <w:r>
        <w:rPr>
          <w:rFonts w:eastAsiaTheme="minorEastAsia"/>
          <w:lang w:val="en-GB"/>
        </w:rPr>
        <w:t xml:space="preserve">such that all pairs of points, have common direction with the original pair </w:t>
      </w:r>
    </w:p>
    <w:p w:rsidR="00E3208B" w:rsidRPr="00E3208B" w:rsidRDefault="00E3208B" w:rsidP="007C460C">
      <w:pPr>
        <w:bidi w:val="0"/>
        <w:jc w:val="center"/>
        <w:rPr>
          <w:rFonts w:eastAsiaTheme="minorEastAsia"/>
          <w:lang w:val="en-GB"/>
        </w:rPr>
      </w:pPr>
      <m:oMathPara>
        <m:oMath>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r>
            <w:rPr>
              <w:rFonts w:ascii="Cambria Math" w:eastAsiaTheme="minorEastAsia" w:hAnsi="Cambria Math" w:cs="Cambria Math"/>
              <w:lang w:val="en-GB"/>
            </w:rPr>
            <m:t>∈</m:t>
          </m:r>
          <m:r>
            <w:rPr>
              <w:rFonts w:ascii="Cambria Math" w:eastAsiaTheme="minorEastAsia" w:hAnsi="Cambria Math" w:cs="Calibri"/>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 xml:space="preserve"> :±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oMath>
      </m:oMathPara>
    </w:p>
    <w:p w:rsidR="00E3208B" w:rsidRDefault="00E3208B" w:rsidP="008A6AE5">
      <w:pPr>
        <w:bidi w:val="0"/>
        <w:rPr>
          <w:rFonts w:eastAsiaTheme="minorEastAsia"/>
          <w:lang w:val="en-GB"/>
        </w:rPr>
      </w:pPr>
      <w:r>
        <w:rPr>
          <w:rFonts w:eastAsiaTheme="minorEastAsia"/>
          <w:lang w:val="en-GB"/>
        </w:rPr>
        <w:t>and their directional value by that direction is bound by the directiona</w:t>
      </w:r>
      <w:r w:rsidR="00AA3D6D">
        <w:rPr>
          <w:rFonts w:eastAsiaTheme="minorEastAsia"/>
          <w:lang w:val="en-GB"/>
        </w:rPr>
        <w:t>l value of</w:t>
      </w:r>
      <w:r w:rsidR="00C84D27">
        <w:rPr>
          <w:rFonts w:eastAsiaTheme="minorEastAsia"/>
          <w:lang w:val="en-GB"/>
        </w:rPr>
        <w:t xml:space="preserve"> those two points up to a constant vector</w:t>
      </w:r>
    </w:p>
    <w:p w:rsidR="00E3208B" w:rsidRPr="00AD0DF2" w:rsidRDefault="008465B6" w:rsidP="008465B6">
      <w:pPr>
        <w:bidi w:val="0"/>
        <w:rPr>
          <w:rFonts w:eastAsiaTheme="minorEastAsia"/>
          <w:lang w:val="en-GB"/>
        </w:rPr>
      </w:pPr>
      <m:oMathPara>
        <m:oMath>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(p,p,di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 xml:space="preserve">) s.t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 xml:space="preserve"> where 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 xml:space="preserve">  : 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oMath>
      </m:oMathPara>
    </w:p>
    <w:p w:rsidR="00F727FE" w:rsidRDefault="00F727FE" w:rsidP="00F727FE">
      <w:pPr>
        <w:bidi w:val="0"/>
        <w:rPr>
          <w:rFonts w:eastAsiaTheme="minorEastAsia"/>
          <w:lang w:val="en-GB"/>
        </w:rPr>
      </w:pPr>
      <w:r>
        <w:rPr>
          <w:rFonts w:eastAsiaTheme="minorEastAsia"/>
          <w:lang w:val="en-GB"/>
        </w:rPr>
        <w:t>If it is placed by a place</w:t>
      </w:r>
    </w:p>
    <w:p w:rsidR="00AD0DF2" w:rsidRPr="00E3208B" w:rsidRDefault="00AD0DF2" w:rsidP="00F727FE">
      <w:pPr>
        <w:bidi w:val="0"/>
        <w:rPr>
          <w:rFonts w:eastAsiaTheme="minorEastAsia"/>
          <w:lang w:val="en-GB"/>
        </w:rPr>
      </w:pPr>
      <m:oMathPara>
        <m:oMath>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pl</m:t>
              </m:r>
            </m:e>
            <m:sub>
              <m:r>
                <w:rPr>
                  <w:rFonts w:ascii="Cambria Math" w:eastAsiaTheme="minorEastAsia" w:hAnsi="Cambria Math"/>
                  <w:lang w:val="en-GB"/>
                </w:rPr>
                <m:t>c</m:t>
              </m:r>
            </m:sub>
          </m:sSub>
          <m:r>
            <w:rPr>
              <w:rFonts w:ascii="Cambria Math" w:eastAsiaTheme="minorEastAsia" w:hAnsi="Cambria Math"/>
              <w:lang w:val="en-GB"/>
            </w:rPr>
            <m:t>]</m:t>
          </m:r>
        </m:oMath>
      </m:oMathPara>
    </w:p>
    <w:p w:rsidR="00F727FE" w:rsidRDefault="00F727FE" w:rsidP="008A6AE5">
      <w:pPr>
        <w:bidi w:val="0"/>
        <w:rPr>
          <w:rFonts w:eastAsiaTheme="minorEastAsia"/>
          <w:lang w:val="en-GB"/>
        </w:rPr>
      </w:pPr>
      <w:r>
        <w:rPr>
          <w:rFonts w:eastAsiaTheme="minorEastAsia"/>
          <w:lang w:val="en-GB"/>
        </w:rPr>
        <w:t>Th</w:t>
      </w:r>
      <w:r w:rsidR="008A6AE5">
        <w:rPr>
          <w:rFonts w:eastAsiaTheme="minorEastAsia"/>
          <w:lang w:val="en-GB"/>
        </w:rPr>
        <w:t>e</w:t>
      </w:r>
      <w:r>
        <w:rPr>
          <w:rFonts w:eastAsiaTheme="minorEastAsia"/>
          <w:lang w:val="en-GB"/>
        </w:rPr>
        <w:t>n</w:t>
      </w:r>
    </w:p>
    <w:p w:rsidR="00F727FE" w:rsidRPr="00F727FE" w:rsidRDefault="00BF272F" w:rsidP="00E13825">
      <w:pPr>
        <w:bidi w:val="0"/>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e>
          </m:d>
          <m:r>
            <m:rPr>
              <m:sty m:val="p"/>
            </m:rPr>
            <w:rPr>
              <w:rFonts w:ascii="Cambria Math" w:eastAsiaTheme="minorEastAsia" w:hAnsi="Cambria Math"/>
              <w:lang w:val="en-GB"/>
            </w:rPr>
            <w:br/>
          </m:r>
        </m:oMath>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r>
            <w:rPr>
              <w:rFonts w:ascii="Cambria Math" w:eastAsiaTheme="minorEastAsia" w:hAnsi="Cambria Math"/>
              <w:lang w:val="en-GB"/>
            </w:rPr>
            <m:t>∈ 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pl</m:t>
              </m:r>
            </m:e>
            <m:sub>
              <m:r>
                <w:rPr>
                  <w:rFonts w:ascii="Cambria Math" w:eastAsiaTheme="minorEastAsia" w:hAnsi="Cambria Math"/>
                  <w:lang w:val="en-GB"/>
                </w:rPr>
                <m:t>c</m:t>
              </m:r>
            </m:sub>
          </m:sSub>
          <m:r>
            <w:rPr>
              <w:rFonts w:ascii="Cambria Math" w:eastAsiaTheme="minorEastAsia" w:hAnsi="Cambria Math"/>
              <w:lang w:val="en-GB"/>
            </w:rPr>
            <m:t>]</m:t>
          </m:r>
        </m:oMath>
      </m:oMathPara>
    </w:p>
    <w:p w:rsidR="00AD0DF2" w:rsidRPr="00AD0DF2" w:rsidRDefault="00AD0DF2" w:rsidP="00F727FE">
      <w:pPr>
        <w:bidi w:val="0"/>
        <w:rPr>
          <w:rFonts w:ascii="Cambria Math" w:eastAsiaTheme="minorEastAsia" w:hAnsi="Cambria Math"/>
          <w:lang w:val="en-GB"/>
          <w:oMath/>
        </w:rPr>
      </w:pPr>
      <w:r>
        <w:rPr>
          <w:rFonts w:eastAsiaTheme="minorEastAsia"/>
          <w:b/>
          <w:bCs/>
          <w:lang w:val="en-GB"/>
        </w:rPr>
        <w:lastRenderedPageBreak/>
        <w:t xml:space="preserve">Reverse: </w:t>
      </w:r>
      <w:r>
        <w:rPr>
          <w:rFonts w:eastAsiaTheme="minorEastAsia"/>
          <w:lang w:val="en-GB"/>
        </w:rPr>
        <w:t>if a point is bound by the two points of the line and have their direction with a point belonging to the line it belongs to the line</w:t>
      </w:r>
    </w:p>
    <w:p w:rsidR="00AD0DF2" w:rsidRPr="00EA1E17" w:rsidRDefault="00EA1E17" w:rsidP="007C460C">
      <w:pPr>
        <w:bidi w:val="0"/>
        <w:jc w:val="center"/>
        <w:rPr>
          <w:rFonts w:eastAsiaTheme="minorEastAsia"/>
          <w:b/>
          <w:bCs/>
          <w:lang w:val="en-GB"/>
        </w:rPr>
      </w:pPr>
      <m:oMathPara>
        <m:oMathParaPr>
          <m:jc m:val="center"/>
        </m:oMathParaPr>
        <m:oMath>
          <m:r>
            <m:rPr>
              <m:sty m:val="bi"/>
            </m:rPr>
            <w:rPr>
              <w:rFonts w:ascii="Cambria Math" w:eastAsiaTheme="minorEastAsia" w:hAnsi="Cambria Math"/>
              <w:lang w:val="en-GB"/>
            </w:rPr>
            <m:t xml:space="preserve"> if </m:t>
          </m:r>
          <m:r>
            <w:rPr>
              <w:rFonts w:ascii="Cambria Math" w:eastAsiaTheme="minorEastAsia" w:hAnsi="Cambria Math"/>
              <w:lang w:val="en-GB"/>
            </w:rPr>
            <m:t xml:space="preserve"> 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where 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m:rPr>
              <m:sty m:val="p"/>
            </m:rPr>
            <w:rPr>
              <w:rFonts w:ascii="Cambria Math" w:eastAsiaTheme="minorEastAsia" w:hAnsi="Cambria Math"/>
              <w:lang w:val="en-GB"/>
            </w:rPr>
            <w:br/>
          </m:r>
        </m:oMath>
        <m:oMath>
          <m:r>
            <m:rPr>
              <m:sty m:val="bi"/>
            </m:rPr>
            <w:rPr>
              <w:rFonts w:ascii="Cambria Math" w:eastAsiaTheme="minorEastAsia" w:hAnsi="Cambria Math"/>
              <w:lang w:val="en-GB"/>
            </w:rPr>
            <m:t xml:space="preserve">and </m:t>
          </m:r>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ctrlPr>
                <w:rPr>
                  <w:rFonts w:ascii="Cambria Math" w:eastAsiaTheme="minorEastAsia" w:hAnsi="Cambria Math" w:cs="Cambria Math"/>
                  <w:i/>
                  <w:lang w:val="en-GB"/>
                </w:rPr>
              </m:ctrlPr>
            </m:e>
            <m:sub>
              <m:r>
                <w:rPr>
                  <w:rFonts w:ascii="Cambria Math" w:eastAsiaTheme="minorEastAsia" w:hAnsi="Cambria Math"/>
                  <w:lang w:val="en-GB"/>
                </w:rPr>
                <m:t>d</m:t>
              </m:r>
            </m:sub>
          </m:sSub>
          <m:r>
            <w:rPr>
              <w:rFonts w:ascii="Cambria Math" w:eastAsiaTheme="minorEastAsia" w:hAnsi="Cambria Math" w:cs="Cambria Math"/>
              <w:lang w:val="en-GB"/>
            </w:rPr>
            <m:t>∈</m:t>
          </m:r>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 xml:space="preserve"> :±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m:rPr>
              <m:sty m:val="p"/>
            </m:rPr>
            <w:rPr>
              <w:rFonts w:ascii="Cambria Math" w:eastAsiaTheme="minorEastAsia" w:hAnsi="Cambria Math"/>
              <w:lang w:val="en-GB"/>
            </w:rPr>
            <w:br/>
          </m:r>
        </m:oMath>
        <m:oMath>
          <m:r>
            <m:rPr>
              <m:sty m:val="bi"/>
            </m:rPr>
            <w:rPr>
              <w:rFonts w:ascii="Cambria Math" w:eastAsiaTheme="minorEastAsia" w:hAnsi="Cambria Math"/>
              <w:lang w:val="en-GB"/>
            </w:rPr>
            <m:t xml:space="preserve">then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oMath>
      </m:oMathPara>
    </w:p>
    <w:p w:rsidR="001D2414" w:rsidRPr="00BC6399" w:rsidRDefault="001D2414" w:rsidP="00EB065B">
      <w:pPr>
        <w:bidi w:val="0"/>
        <w:rPr>
          <w:rFonts w:eastAsiaTheme="minorEastAsia"/>
          <w:b/>
          <w:bCs/>
          <w:lang w:val="de-DE"/>
        </w:rPr>
      </w:pPr>
      <w:r w:rsidRPr="00BC6399">
        <w:rPr>
          <w:rFonts w:eastAsiaTheme="minorEastAsia"/>
          <w:b/>
          <w:bCs/>
          <w:lang w:val="de-DE"/>
        </w:rPr>
        <w:t xml:space="preserve">Lemma 2: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de-DE"/>
          </w:rPr>
          <m:t>∈</m:t>
        </m:r>
        <m:r>
          <w:rPr>
            <w:rFonts w:ascii="Cambria Math" w:eastAsiaTheme="minorEastAsia" w:hAnsi="Cambria Math"/>
            <w:lang w:val="en-GB"/>
          </w:rPr>
          <m:t>l</m:t>
        </m:r>
        <m:r>
          <w:rPr>
            <w:rFonts w:ascii="Cambria Math" w:eastAsiaTheme="minorEastAsia" w:hAnsi="Cambria Math"/>
            <w:lang w:val="de-DE"/>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de-DE"/>
          </w:rPr>
          <m:t>)[</m:t>
        </m:r>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de-DE"/>
          </w:rPr>
          <m:t>]</m:t>
        </m:r>
      </m:oMath>
    </w:p>
    <w:p w:rsidR="00AD0DF2" w:rsidRDefault="00491D1F" w:rsidP="001D2414">
      <w:pPr>
        <w:bidi w:val="0"/>
        <w:rPr>
          <w:rFonts w:eastAsiaTheme="minorEastAsia"/>
          <w:lang w:val="en-GB"/>
        </w:rPr>
      </w:pPr>
      <w:r w:rsidRPr="00251F55">
        <w:rPr>
          <w:rFonts w:eastAsiaTheme="minorEastAsia"/>
          <w:b/>
          <w:bCs/>
          <w:lang w:val="en-GB"/>
        </w:rPr>
        <w:t>Define</w:t>
      </w:r>
      <w:r w:rsidR="00E3208B">
        <w:rPr>
          <w:rFonts w:eastAsiaTheme="minorEastAsia"/>
          <w:b/>
          <w:bCs/>
          <w:lang w:val="en-GB"/>
        </w:rPr>
        <w:t>:</w:t>
      </w:r>
      <w:r w:rsidR="00B67140">
        <w:rPr>
          <w:rFonts w:eastAsiaTheme="minorEastAsia"/>
          <w:lang w:val="en-GB"/>
        </w:rPr>
        <w:t xml:space="preserve"> a </w:t>
      </w:r>
      <w:r w:rsidR="005F5D60">
        <w:rPr>
          <w:rFonts w:eastAsiaTheme="minorEastAsia"/>
          <w:i/>
          <w:iCs/>
          <w:sz w:val="24"/>
          <w:szCs w:val="24"/>
          <w:lang w:val="en-GB"/>
        </w:rPr>
        <w:t>Straight</w:t>
      </w:r>
      <w:r w:rsidR="00E93819">
        <w:rPr>
          <w:rFonts w:eastAsiaTheme="minorEastAsia"/>
          <w:i/>
          <w:iCs/>
          <w:sz w:val="24"/>
          <w:szCs w:val="24"/>
          <w:lang w:val="en-GB"/>
        </w:rPr>
        <w:t xml:space="preserve"> P</w:t>
      </w:r>
      <w:r w:rsidR="00E3208B" w:rsidRPr="00E93819">
        <w:rPr>
          <w:rFonts w:eastAsiaTheme="minorEastAsia"/>
          <w:i/>
          <w:iCs/>
          <w:sz w:val="24"/>
          <w:szCs w:val="24"/>
          <w:lang w:val="en-GB"/>
        </w:rPr>
        <w:t>ath</w:t>
      </w:r>
      <w:r w:rsidR="007B407D">
        <w:rPr>
          <w:rFonts w:eastAsiaTheme="minorEastAsia"/>
          <w:lang w:val="en-GB"/>
        </w:rPr>
        <w:t>is</w:t>
      </w:r>
      <w:r w:rsidR="00B67140">
        <w:rPr>
          <w:rFonts w:eastAsiaTheme="minorEastAsia"/>
          <w:lang w:val="en-GB"/>
        </w:rPr>
        <w:t xml:space="preserve"> a path</w:t>
      </w:r>
      <w:r w:rsidR="007B407D">
        <w:rPr>
          <w:rFonts w:eastAsiaTheme="minorEastAsia"/>
          <w:lang w:val="en-GB"/>
        </w:rPr>
        <w:t xml:space="preserve"> defined by a pair of point</w:t>
      </w:r>
      <w:r w:rsidR="004102D7">
        <w:rPr>
          <w:rFonts w:eastAsiaTheme="minorEastAsia"/>
          <w:lang w:val="en-GB"/>
        </w:rPr>
        <w:t>s</w:t>
      </w:r>
      <w:r w:rsidR="00AD0DF2">
        <w:rPr>
          <w:rFonts w:eastAsiaTheme="minorEastAsia"/>
          <w:lang w:val="en-GB"/>
        </w:rPr>
        <w:t xml:space="preserve"> and their direction</w:t>
      </w:r>
      <w:r w:rsidR="00AD0DF2">
        <w:rPr>
          <w:rFonts w:eastAsiaTheme="minorEastAsia"/>
          <w:lang w:val="en-GB"/>
        </w:rPr>
        <w:br/>
      </w:r>
      <m:oMathPara>
        <m:oMath>
          <m:r>
            <w:rPr>
              <w:rFonts w:ascii="Cambria Math" w:eastAsiaTheme="minorEastAsia" w:hAnsi="Cambria Math"/>
              <w:lang w:val="en-GB"/>
            </w:rPr>
            <m:t>path</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e>
          </m:d>
        </m:oMath>
      </m:oMathPara>
    </w:p>
    <w:p w:rsidR="00491D1F" w:rsidRDefault="004102D7" w:rsidP="007C460C">
      <w:pPr>
        <w:bidi w:val="0"/>
        <w:ind w:left="720"/>
        <w:rPr>
          <w:rFonts w:eastAsiaTheme="minorEastAsia"/>
          <w:lang w:val="en-GB"/>
        </w:rPr>
      </w:pPr>
      <w:r>
        <w:rPr>
          <w:rFonts w:eastAsiaTheme="minorEastAsia"/>
          <w:lang w:val="en-GB"/>
        </w:rPr>
        <w:t xml:space="preserve">it start with the first of the pair, </w:t>
      </w:r>
      <w:r w:rsidR="007B407D">
        <w:rPr>
          <w:rFonts w:eastAsiaTheme="minorEastAsia"/>
          <w:lang w:val="en-GB"/>
        </w:rPr>
        <w:t xml:space="preserve">for any point belonging to the path the next point is the closest such that </w:t>
      </w:r>
      <w:r w:rsidR="00BC4E73">
        <w:rPr>
          <w:rFonts w:eastAsiaTheme="minorEastAsia"/>
          <w:lang w:val="en-GB"/>
        </w:rPr>
        <w:t xml:space="preserve">the direction between them is the </w:t>
      </w:r>
      <w:r w:rsidR="005F5D60">
        <w:rPr>
          <w:rFonts w:eastAsiaTheme="minorEastAsia"/>
          <w:lang w:val="en-GB"/>
        </w:rPr>
        <w:t>direction</w:t>
      </w:r>
      <w:r w:rsidR="00BC4E73">
        <w:rPr>
          <w:rFonts w:eastAsiaTheme="minorEastAsia"/>
          <w:lang w:val="en-GB"/>
        </w:rPr>
        <w:t xml:space="preserve"> of the original pair. When the </w:t>
      </w:r>
      <w:r w:rsidR="008B2CDC">
        <w:rPr>
          <w:rFonts w:eastAsiaTheme="minorEastAsia"/>
          <w:lang w:val="en-GB"/>
        </w:rPr>
        <w:t>sequence reaches</w:t>
      </w:r>
      <w:r w:rsidR="00BC4E73">
        <w:rPr>
          <w:rFonts w:eastAsiaTheme="minorEastAsia"/>
          <w:lang w:val="en-GB"/>
        </w:rPr>
        <w:t xml:space="preserve"> the second point in the pair it stops.</w:t>
      </w:r>
    </w:p>
    <w:p w:rsidR="00EE4B73" w:rsidRPr="00ED7C1C" w:rsidRDefault="00EE4B73" w:rsidP="00B9606A">
      <w:pPr>
        <w:jc w:val="center"/>
        <w:rPr>
          <w:rFonts w:eastAsiaTheme="minorEastAsia"/>
          <w:rtl/>
          <w:lang w:val="en-GB"/>
        </w:rPr>
      </w:pPr>
      <m:oMathPara>
        <m:oMath>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∈path</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e>
          </m:d>
          <m:r>
            <m:rPr>
              <m:sty m:val="bi"/>
            </m:rPr>
            <w:rPr>
              <w:rFonts w:ascii="Cambria Math" w:eastAsiaTheme="minorEastAsia" w:hAnsi="Cambria Math"/>
              <w:lang w:val="en-GB"/>
            </w:rPr>
            <m:t xml:space="preserve">where </m:t>
          </m:r>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m:rPr>
              <m:sty m:val="p"/>
            </m:rPr>
            <w:rPr>
              <w:rFonts w:eastAsiaTheme="minorEastAsia"/>
              <w:lang w:val="en-GB"/>
            </w:rPr>
            <w:br/>
          </m:r>
        </m:oMath>
      </m:oMathPara>
      <m:oMath>
        <m:sSub>
          <m:sSubPr>
            <m:ctrlPr>
              <w:rPr>
                <w:rFonts w:ascii="Cambria Math" w:eastAsiaTheme="minorEastAsia" w:hAnsi="Cambria Math"/>
                <w:i/>
                <w:iCs/>
                <w:lang w:val="en-GB"/>
              </w:rPr>
            </m:ctrlPr>
          </m:sSubPr>
          <m:e>
            <m:r>
              <w:rPr>
                <w:rFonts w:ascii="Cambria Math" w:eastAsiaTheme="minorEastAsia" w:hAnsi="Cambria Math"/>
                <w:lang w:val="en-GB"/>
              </w:rPr>
              <m:t>:(dir(</m:t>
            </m:r>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p</m:t>
            </m:r>
          </m:e>
          <m:sub>
            <m:r>
              <w:rPr>
                <w:rFonts w:ascii="Cambria Math" w:eastAsiaTheme="minorEastAsia" w:hAnsi="Cambria Math"/>
                <w:lang w:val="en-GB"/>
              </w:rPr>
              <m:t>n+1</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m:rPr>
            <m:sty m:val="bi"/>
          </m:rPr>
          <w:rPr>
            <w:rFonts w:ascii="Cambria Math" w:eastAsiaTheme="minorEastAsia" w:hAnsi="Cambria Math"/>
            <w:lang w:val="en-GB"/>
          </w:rPr>
          <m:t xml:space="preserve"> and </m:t>
        </m:r>
        <m:d>
          <m:dPr>
            <m:ctrlPr>
              <w:rPr>
                <w:rFonts w:ascii="Cambria Math" w:eastAsiaTheme="minorEastAsia" w:hAnsi="Cambria Math"/>
                <w:i/>
                <w:lang w:val="en-GB"/>
              </w:rPr>
            </m:ctrlPr>
          </m:dPr>
          <m:e>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l-GR"/>
                  </w:rPr>
                  <m:t>ε</m:t>
                </m:r>
              </m:sub>
            </m:sSub>
            <m:r>
              <w:rPr>
                <w:rFonts w:ascii="Cambria Math" w:eastAsiaTheme="minorEastAsia" w:hAnsi="Cambria Math"/>
                <w:lang w:val="el-GR"/>
              </w:rPr>
              <m:t>&gt;0</m:t>
            </m:r>
            <m:r>
              <m:rPr>
                <m:sty m:val="p"/>
              </m:rPr>
              <w:rPr>
                <w:rFonts w:ascii="Cambria Math" w:eastAsiaTheme="minorEastAsia" w:hAnsi="Cambria Math"/>
                <w:lang w:val="en-GB"/>
              </w:rPr>
              <m:t xml:space="preserve"> : 0</m:t>
            </m:r>
            <m:r>
              <w:rPr>
                <w:rFonts w:ascii="Cambria Math" w:eastAsiaTheme="minorEastAsia" w:hAnsi="Cambria Math"/>
                <w:lang w:val="en-GB"/>
              </w:rPr>
              <m:t>&lt;r</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n+1</m:t>
                    </m:r>
                  </m:sub>
                </m:sSub>
              </m:e>
            </m:d>
            <m:r>
              <m:rPr>
                <m:sty m:val="p"/>
              </m:rPr>
              <w:rPr>
                <w:rFonts w:ascii="Cambria Math" w:eastAsiaTheme="minorEastAsia" w:hAnsi="Cambria Math"/>
                <w:lang w:val="en-GB"/>
              </w:rPr>
              <m:t>&lt;</m:t>
            </m:r>
            <m:sSub>
              <m:sSubPr>
                <m:ctrlPr>
                  <w:rPr>
                    <w:rFonts w:ascii="Cambria Math" w:eastAsiaTheme="minorEastAsia" w:hAnsi="Cambria Math"/>
                    <w:i/>
                    <w:lang w:val="en-GB"/>
                  </w:rPr>
                </m:ctrlPr>
              </m:sSubPr>
              <m:e>
                <m:r>
                  <w:rPr>
                    <w:rFonts w:ascii="Cambria Math" w:eastAsiaTheme="minorEastAsia" w:hAnsi="Cambria Math"/>
                    <w:lang w:val="en-GB"/>
                  </w:rPr>
                  <m:t>r</m:t>
                </m:r>
                <m:ctrlPr>
                  <w:rPr>
                    <w:rFonts w:ascii="Cambria Math" w:eastAsiaTheme="minorEastAsia" w:hAnsi="Cambria Math"/>
                    <w:lang w:val="en-GB"/>
                  </w:rPr>
                </m:ctrlPr>
              </m:e>
              <m:sub>
                <m:r>
                  <w:rPr>
                    <w:rFonts w:ascii="Cambria Math" w:eastAsiaTheme="minorEastAsia" w:hAnsi="Cambria Math"/>
                    <w:lang w:val="el-GR"/>
                  </w:rPr>
                  <m:t>ε</m:t>
                </m:r>
              </m:sub>
            </m:sSub>
            <m:ctrlPr>
              <w:rPr>
                <w:rFonts w:ascii="Cambria Math" w:eastAsiaTheme="minorEastAsia" w:hAnsi="Cambria Math"/>
                <w:i/>
                <w:lang w:val="el-GR"/>
              </w:rPr>
            </m:ctrlPr>
          </m:e>
        </m:d>
      </m:oMath>
      <w:r w:rsidR="00ED7C1C">
        <w:rPr>
          <w:rFonts w:eastAsiaTheme="minorEastAsia"/>
          <w:vanish/>
          <w:rtl/>
          <w:lang w:val="en-GB"/>
        </w:rPr>
        <w:cr/>
        <w:t>the terms of a path we'll notate</w:t>
      </w:r>
      <w:r w:rsidR="00ED7C1C">
        <w:rPr>
          <w:rFonts w:eastAsiaTheme="minorEastAsia"/>
          <w:vanish/>
          <w:rtl/>
          <w:lang w:val="en-GB"/>
        </w:rPr>
        <w:cr/>
        <w:t>n a certain direction.</w:t>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sidR="00ED7C1C">
        <w:rPr>
          <w:rFonts w:eastAsiaTheme="minorEastAsia"/>
          <w:vanish/>
          <w:rtl/>
          <w:lang w:val="en-GB"/>
        </w:rPr>
        <w:pgNum/>
      </w:r>
      <w:r>
        <w:rPr>
          <w:rFonts w:ascii="Cambria Math" w:eastAsiaTheme="minorEastAsia" w:hAnsi="Cambria Math"/>
          <w:lang w:val="en-GB"/>
        </w:rPr>
        <w:br/>
      </w:r>
      <m:oMathPara>
        <m:oMath>
          <m:r>
            <m:rPr>
              <m:sty m:val="bi"/>
            </m:rPr>
            <w:rPr>
              <w:rFonts w:ascii="Cambria Math" w:eastAsiaTheme="minorEastAsia" w:hAnsi="Cambria Math"/>
              <w:lang w:val="en-GB"/>
            </w:rPr>
            <m:t xml:space="preserve">and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n+1</m:t>
              </m:r>
            </m:sub>
          </m:sSub>
          <m:r>
            <w:rPr>
              <w:rFonts w:ascii="Cambria Math" w:eastAsiaTheme="minorEastAsia" w:hAnsi="Cambria Math"/>
              <w:lang w:val="en-GB"/>
            </w:rPr>
            <m:t>∈path</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e>
          </m:d>
          <m:r>
            <m:rPr>
              <m:sty m:val="p"/>
            </m:rPr>
            <w:rPr>
              <w:rFonts w:ascii="Cambria Math" w:eastAsiaTheme="minorEastAsia" w:hAnsi="Cambria Math"/>
              <w:lang w:val="en-GB"/>
            </w:rPr>
            <w:br/>
          </m:r>
        </m:oMath>
        <m:oMath>
          <m:r>
            <m:rPr>
              <m:sty m:val="bi"/>
            </m:rPr>
            <w:rPr>
              <w:rFonts w:ascii="Cambria Math" w:eastAsiaTheme="minorEastAsia" w:hAnsi="Cambria Math"/>
              <w:lang w:val="en-GB"/>
            </w:rPr>
            <m:t xml:space="preserve">and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n+1</m:t>
              </m:r>
            </m:sub>
          </m:sSub>
          <m:r>
            <w:rPr>
              <w:rFonts w:ascii="Cambria Math" w:eastAsiaTheme="minorEastAsia" w:hAnsi="Cambria Math"/>
              <w:lang w:val="en-GB"/>
            </w:rPr>
            <m:t>∈path</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e>
          </m:d>
          <m:r>
            <m:rPr>
              <m:sty m:val="p"/>
            </m:rPr>
            <w:rPr>
              <w:rFonts w:ascii="Cambria Math" w:eastAsiaTheme="minorEastAsia" w:hAnsi="Cambria Math"/>
              <w:rtl/>
              <w:lang w:val="en-GB"/>
            </w:rPr>
            <w:br/>
          </m:r>
        </m:oMath>
        <m:oMath>
          <m:r>
            <m:rPr>
              <m:sty m:val="bi"/>
            </m:rPr>
            <w:rPr>
              <w:rFonts w:ascii="Cambria Math" w:eastAsiaTheme="minorEastAsia" w:hAnsi="Cambria Math"/>
              <w:lang w:val="en-GB"/>
            </w:rPr>
            <m:t xml:space="preserve">and </m:t>
          </m:r>
          <m:r>
            <w:rPr>
              <w:rFonts w:ascii="Cambria Math" w:eastAsiaTheme="minorEastAsia" w:hAnsi="Cambria Math"/>
              <w:lang w:val="en-GB"/>
            </w:rPr>
            <m:t>n=1→∄</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n-1</m:t>
              </m:r>
            </m:sub>
          </m:sSub>
          <m:r>
            <w:rPr>
              <w:rFonts w:ascii="Cambria Math" w:eastAsiaTheme="minorEastAsia" w:hAnsi="Cambria Math"/>
              <w:lang w:val="en-GB"/>
            </w:rPr>
            <m:t>∈path</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e>
          </m:d>
        </m:oMath>
      </m:oMathPara>
    </w:p>
    <w:p w:rsidR="00E3208B" w:rsidRPr="00AD0DF2" w:rsidRDefault="00E3208B" w:rsidP="007C460C">
      <w:pPr>
        <w:bidi w:val="0"/>
        <w:rPr>
          <w:rFonts w:eastAsiaTheme="minorEastAsia"/>
          <w:lang w:val="en-GB"/>
        </w:rPr>
      </w:pPr>
      <w:r>
        <w:rPr>
          <w:rFonts w:eastAsiaTheme="minorEastAsia"/>
          <w:b/>
          <w:bCs/>
          <w:lang w:val="en-GB"/>
        </w:rPr>
        <w:t>Proposition 2</w:t>
      </w:r>
      <w:r w:rsidR="00AD0DF2">
        <w:rPr>
          <w:rFonts w:eastAsiaTheme="minorEastAsia"/>
          <w:sz w:val="24"/>
          <w:szCs w:val="24"/>
          <w:lang w:val="en-GB"/>
        </w:rPr>
        <w:t>:</w:t>
      </w:r>
      <m:oMath>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pl</m:t>
            </m:r>
          </m:e>
          <m:sub>
            <m:r>
              <w:rPr>
                <w:rFonts w:ascii="Cambria Math" w:eastAsiaTheme="minorEastAsia" w:hAnsi="Cambria Math"/>
                <w:lang w:val="en-GB"/>
              </w:rPr>
              <m:t>a</m:t>
            </m:r>
          </m:sub>
        </m:sSub>
        <m:r>
          <w:rPr>
            <w:rFonts w:ascii="Cambria Math" w:eastAsiaTheme="minorEastAsia" w:hAnsi="Cambria Math"/>
            <w:lang w:val="en-GB"/>
          </w:rPr>
          <m:t>]=set(path</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e>
        </m:d>
        <m:r>
          <m:rPr>
            <m:sty m:val="p"/>
          </m:rPr>
          <w:rPr>
            <w:rFonts w:ascii="Cambria Math" w:eastAsiaTheme="minorEastAsia" w:hAnsi="Cambria Math"/>
            <w:sz w:val="24"/>
            <w:szCs w:val="24"/>
            <w:lang w:val="en-GB"/>
          </w:rPr>
          <m:t>)</m:t>
        </m:r>
        <m:r>
          <m:rPr>
            <m:sty m:val="p"/>
          </m:rPr>
          <w:rPr>
            <w:rFonts w:ascii="Cambria Math" w:eastAsiaTheme="minorEastAsia" w:hAnsi="Cambria Math"/>
            <w:sz w:val="24"/>
            <w:szCs w:val="24"/>
            <w:lang w:val="en-GB"/>
          </w:rPr>
          <w:br/>
        </m:r>
      </m:oMath>
      <w:r w:rsidR="00AD0DF2" w:rsidRPr="007B407D">
        <w:rPr>
          <w:rFonts w:eastAsiaTheme="minorEastAsia"/>
          <w:b/>
          <w:bCs/>
          <w:sz w:val="20"/>
          <w:szCs w:val="20"/>
          <w:lang w:val="en-GB"/>
        </w:rPr>
        <w:t>Explanation:</w:t>
      </w:r>
      <w:r w:rsidR="00AD0DF2" w:rsidRPr="00AD0DF2">
        <w:rPr>
          <w:rFonts w:eastAsiaTheme="minorEastAsia"/>
          <w:sz w:val="20"/>
          <w:szCs w:val="20"/>
          <w:lang w:val="en-GB"/>
        </w:rPr>
        <w:t xml:space="preserve">the line and the </w:t>
      </w:r>
      <w:r w:rsidR="00EA1E17">
        <w:rPr>
          <w:rFonts w:eastAsiaTheme="minorEastAsia"/>
          <w:sz w:val="20"/>
          <w:szCs w:val="20"/>
          <w:lang w:val="en-GB"/>
        </w:rPr>
        <w:t xml:space="preserve">set of a </w:t>
      </w:r>
      <w:r w:rsidR="005F5D60" w:rsidRPr="00AD0DF2">
        <w:rPr>
          <w:rFonts w:eastAsiaTheme="minorEastAsia"/>
          <w:sz w:val="20"/>
          <w:szCs w:val="20"/>
          <w:lang w:val="en-GB"/>
        </w:rPr>
        <w:t>straight</w:t>
      </w:r>
      <w:r w:rsidR="00AD0DF2" w:rsidRPr="00AD0DF2">
        <w:rPr>
          <w:rFonts w:eastAsiaTheme="minorEastAsia"/>
          <w:sz w:val="20"/>
          <w:szCs w:val="20"/>
          <w:lang w:val="en-GB"/>
        </w:rPr>
        <w:t xml:space="preserve"> path identified by the same pair of points in the same order</w:t>
      </w:r>
      <w:r w:rsidR="00EA1E17">
        <w:rPr>
          <w:rFonts w:eastAsiaTheme="minorEastAsia"/>
          <w:sz w:val="20"/>
          <w:szCs w:val="20"/>
          <w:lang w:val="en-GB"/>
        </w:rPr>
        <w:t xml:space="preserve"> as it</w:t>
      </w:r>
      <w:r w:rsidR="00AD0DF2" w:rsidRPr="00AD0DF2">
        <w:rPr>
          <w:rFonts w:eastAsiaTheme="minorEastAsia"/>
          <w:sz w:val="20"/>
          <w:szCs w:val="20"/>
          <w:lang w:val="en-GB"/>
        </w:rPr>
        <w:t xml:space="preserve"> are equivalent</w:t>
      </w:r>
    </w:p>
    <w:p w:rsidR="00252239" w:rsidRDefault="005F5D60" w:rsidP="007C460C">
      <w:pPr>
        <w:bidi w:val="0"/>
        <w:rPr>
          <w:rFonts w:eastAsiaTheme="minorEastAsia"/>
          <w:lang w:val="en-GB"/>
        </w:rPr>
      </w:pPr>
      <w:r>
        <w:rPr>
          <w:rFonts w:eastAsiaTheme="minorEastAsia"/>
          <w:lang w:val="en-GB"/>
        </w:rPr>
        <w:t>Therefore</w:t>
      </w:r>
      <w:r w:rsidR="00EA1E17">
        <w:rPr>
          <w:rFonts w:eastAsiaTheme="minorEastAsia"/>
          <w:lang w:val="en-GB"/>
        </w:rPr>
        <w:t xml:space="preserve"> there is one unique length for any</w:t>
      </w:r>
      <w:r w:rsidR="00E3208B">
        <w:rPr>
          <w:rFonts w:eastAsiaTheme="minorEastAsia"/>
          <w:lang w:val="en-GB"/>
        </w:rPr>
        <w:t xml:space="preserve"> line</w:t>
      </w:r>
    </w:p>
    <w:p w:rsidR="00E3208B" w:rsidRDefault="00E3208B" w:rsidP="007C460C">
      <w:pPr>
        <w:bidi w:val="0"/>
        <w:rPr>
          <w:rFonts w:eastAsiaTheme="minorEastAsia"/>
          <w:lang w:val="en-GB"/>
        </w:rPr>
      </w:pPr>
      <m:oMathPara>
        <m:oMath>
          <m:r>
            <w:rPr>
              <w:rFonts w:ascii="Cambria Math" w:eastAsiaTheme="minorEastAsia" w:hAnsi="Cambria Math"/>
              <w:lang w:val="en-GB"/>
            </w:rPr>
            <m:t>lng</m:t>
          </m:r>
          <m:d>
            <m:dPr>
              <m:ctrlPr>
                <w:rPr>
                  <w:rFonts w:ascii="Cambria Math" w:eastAsiaTheme="minorEastAsia" w:hAnsi="Cambria Math"/>
                  <w:i/>
                  <w:lang w:val="en-GB"/>
                </w:rPr>
              </m:ctrlPr>
            </m:dPr>
            <m:e>
              <m:r>
                <w:rPr>
                  <w:rFonts w:ascii="Cambria Math" w:eastAsiaTheme="minorEastAsia" w:hAnsi="Cambria Math"/>
                  <w:lang w:val="en-GB"/>
                </w:rPr>
                <m:t>l</m:t>
              </m:r>
            </m:e>
          </m:d>
          <m:r>
            <w:rPr>
              <w:rFonts w:ascii="Cambria Math" w:eastAsiaTheme="minorEastAsia" w:hAnsi="Cambria Math"/>
              <w:lang w:val="en-GB"/>
            </w:rPr>
            <m:t>=lng(path</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m:t>
              </m:r>
            </m:e>
          </m:d>
        </m:oMath>
      </m:oMathPara>
    </w:p>
    <w:p w:rsidR="00BC4E73" w:rsidRPr="00252239" w:rsidRDefault="005931FB" w:rsidP="007C460C">
      <w:pPr>
        <w:bidi w:val="0"/>
        <w:rPr>
          <w:rFonts w:eastAsiaTheme="minorEastAsia"/>
          <w:lang w:val="en-GB"/>
        </w:rPr>
      </w:pPr>
      <w:r w:rsidRPr="007728D2">
        <w:rPr>
          <w:rFonts w:eastAsiaTheme="minorEastAsia"/>
          <w:b/>
          <w:bCs/>
          <w:lang w:val="en-GB"/>
        </w:rPr>
        <w:t xml:space="preserve">Proposition </w:t>
      </w:r>
      <w:r w:rsidR="00E233F9">
        <w:rPr>
          <w:rFonts w:eastAsiaTheme="minorEastAsia"/>
          <w:b/>
          <w:bCs/>
          <w:lang w:val="en-GB"/>
        </w:rPr>
        <w:t>3</w:t>
      </w:r>
      <w:r w:rsidRPr="007728D2">
        <w:rPr>
          <w:rFonts w:eastAsiaTheme="minorEastAsia"/>
          <w:lang w:val="en-GB"/>
        </w:rPr>
        <w:t>:</w:t>
      </w:r>
      <m:oMath>
        <m:r>
          <w:rPr>
            <w:rFonts w:ascii="Cambria Math" w:eastAsiaTheme="minorEastAsia" w:hAnsi="Cambria Math"/>
            <w:lang w:val="en-GB"/>
          </w:rPr>
          <m:t>lng(l(</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m:t>
        </m:r>
      </m:oMath>
      <w:r w:rsidR="00AD0DF2">
        <w:rPr>
          <w:rFonts w:eastAsiaTheme="minorEastAsia"/>
          <w:lang w:val="en-GB"/>
        </w:rPr>
        <w:br/>
      </w:r>
      <w:r w:rsidR="007B407D" w:rsidRPr="007B407D">
        <w:rPr>
          <w:rFonts w:eastAsiaTheme="minorEastAsia"/>
          <w:b/>
          <w:bCs/>
          <w:sz w:val="20"/>
          <w:szCs w:val="20"/>
          <w:lang w:val="en-GB"/>
        </w:rPr>
        <w:t>Explanation:</w:t>
      </w:r>
      <w:r w:rsidR="007B407D">
        <w:rPr>
          <w:rFonts w:eastAsiaTheme="minorEastAsia"/>
          <w:sz w:val="20"/>
          <w:szCs w:val="20"/>
          <w:lang w:val="en-GB"/>
        </w:rPr>
        <w:t>the length</w:t>
      </w:r>
      <w:r w:rsidR="00BC4E73">
        <w:rPr>
          <w:rFonts w:eastAsiaTheme="minorEastAsia"/>
          <w:sz w:val="20"/>
          <w:szCs w:val="20"/>
          <w:lang w:val="en-GB"/>
        </w:rPr>
        <w:t xml:space="preserve"> of a </w:t>
      </w:r>
      <w:r w:rsidR="00B67140">
        <w:rPr>
          <w:rFonts w:eastAsiaTheme="minorEastAsia"/>
          <w:sz w:val="20"/>
          <w:szCs w:val="20"/>
          <w:lang w:val="en-GB"/>
        </w:rPr>
        <w:t xml:space="preserve">line </w:t>
      </w:r>
      <w:r w:rsidR="00862694">
        <w:rPr>
          <w:rFonts w:eastAsiaTheme="minorEastAsia"/>
          <w:sz w:val="20"/>
          <w:szCs w:val="20"/>
          <w:lang w:val="en-GB"/>
        </w:rPr>
        <w:t>equal the distance</w:t>
      </w:r>
      <w:r w:rsidR="00BC4E73">
        <w:rPr>
          <w:rFonts w:eastAsiaTheme="minorEastAsia"/>
          <w:sz w:val="20"/>
          <w:szCs w:val="20"/>
          <w:lang w:val="en-GB"/>
        </w:rPr>
        <w:t xml:space="preserve"> between the two point defining it.</w:t>
      </w:r>
    </w:p>
    <w:p w:rsidR="00B569D1" w:rsidRPr="00E233F9" w:rsidRDefault="00B67140" w:rsidP="007C460C">
      <w:pPr>
        <w:bidi w:val="0"/>
        <w:rPr>
          <w:rFonts w:eastAsiaTheme="minorEastAsia"/>
          <w:lang w:val="en-GB"/>
        </w:rPr>
      </w:pPr>
      <w:r>
        <w:rPr>
          <w:rFonts w:eastAsiaTheme="minorEastAsia"/>
          <w:b/>
          <w:bCs/>
          <w:lang w:val="en-GB"/>
        </w:rPr>
        <w:t xml:space="preserve">Proposition </w:t>
      </w:r>
      <w:r w:rsidR="00E233F9">
        <w:rPr>
          <w:rFonts w:eastAsiaTheme="minorEastAsia"/>
          <w:b/>
          <w:bCs/>
          <w:lang w:val="en-GB"/>
        </w:rPr>
        <w:t>4</w:t>
      </w:r>
      <w:r>
        <w:rPr>
          <w:rFonts w:eastAsiaTheme="minorEastAsia"/>
          <w:b/>
          <w:bCs/>
          <w:lang w:val="en-GB"/>
        </w:rPr>
        <w:t xml:space="preserve">: </w:t>
      </w:r>
      <m:oMath>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e>
        </m:d>
      </m:oMath>
      <w:r w:rsidR="00AD0DF2">
        <w:rPr>
          <w:rFonts w:eastAsiaTheme="minorEastAsia"/>
          <w:lang w:val="en-GB"/>
        </w:rPr>
        <w:br/>
      </w:r>
      <w:r w:rsidR="00252239" w:rsidRPr="00252239">
        <w:rPr>
          <w:rFonts w:eastAsiaTheme="minorEastAsia"/>
          <w:b/>
          <w:bCs/>
          <w:sz w:val="20"/>
          <w:szCs w:val="20"/>
          <w:lang w:val="en-GB"/>
        </w:rPr>
        <w:t xml:space="preserve">Explanation: </w:t>
      </w:r>
      <w:r w:rsidR="00252239" w:rsidRPr="00252239">
        <w:rPr>
          <w:rFonts w:eastAsiaTheme="minorEastAsia"/>
          <w:sz w:val="20"/>
          <w:szCs w:val="20"/>
          <w:lang w:val="en-GB"/>
        </w:rPr>
        <w:t xml:space="preserve">a line is </w:t>
      </w:r>
      <w:r w:rsidR="005F5D60" w:rsidRPr="00252239">
        <w:rPr>
          <w:rFonts w:eastAsiaTheme="minorEastAsia"/>
          <w:sz w:val="20"/>
          <w:szCs w:val="20"/>
          <w:lang w:val="en-GB"/>
        </w:rPr>
        <w:t>equal</w:t>
      </w:r>
      <w:r w:rsidR="00252239" w:rsidRPr="00252239">
        <w:rPr>
          <w:rFonts w:eastAsiaTheme="minorEastAsia"/>
          <w:sz w:val="20"/>
          <w:szCs w:val="20"/>
          <w:lang w:val="en-GB"/>
        </w:rPr>
        <w:t xml:space="preserve"> to a a line with the opposite direction</w:t>
      </w:r>
      <w:r w:rsidR="00803871">
        <w:rPr>
          <w:rFonts w:eastAsiaTheme="minorEastAsia"/>
          <w:sz w:val="20"/>
          <w:szCs w:val="20"/>
          <w:lang w:val="en-GB"/>
        </w:rPr>
        <w:t>.</w:t>
      </w:r>
    </w:p>
    <w:p w:rsidR="009A34AE" w:rsidRPr="009A34AE" w:rsidRDefault="009A34AE" w:rsidP="007C460C">
      <w:pPr>
        <w:bidi w:val="0"/>
        <w:rPr>
          <w:rFonts w:eastAsiaTheme="minorEastAsia"/>
          <w:lang w:val="en-GB"/>
        </w:rPr>
      </w:pPr>
      <w:r>
        <w:rPr>
          <w:rFonts w:eastAsiaTheme="minorEastAsia"/>
          <w:b/>
          <w:bCs/>
          <w:lang w:val="en-GB"/>
        </w:rPr>
        <w:t xml:space="preserve">Proposition 5: </w:t>
      </w:r>
      <w:r>
        <w:rPr>
          <w:rFonts w:eastAsiaTheme="minorEastAsia"/>
          <w:lang w:val="en-GB"/>
        </w:rPr>
        <w:t xml:space="preserve">a line could also be identified by </w:t>
      </w:r>
      <w:r w:rsidR="005F5D60">
        <w:rPr>
          <w:rFonts w:eastAsiaTheme="minorEastAsia"/>
          <w:lang w:val="en-GB"/>
        </w:rPr>
        <w:t>itslength</w:t>
      </w:r>
      <w:r>
        <w:rPr>
          <w:rFonts w:eastAsiaTheme="minorEastAsia"/>
          <w:lang w:val="en-GB"/>
        </w:rPr>
        <w:t xml:space="preserve"> and orientation</w:t>
      </w:r>
      <w:r>
        <w:rPr>
          <w:rFonts w:eastAsiaTheme="minorEastAsia"/>
          <w:lang w:val="en-GB"/>
        </w:rPr>
        <w:br/>
      </w:r>
      <m:oMathPara>
        <m:oMath>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=l(lng(l(</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m:t>
          </m:r>
        </m:oMath>
      </m:oMathPara>
    </w:p>
    <w:p w:rsidR="00862694" w:rsidRPr="00862694" w:rsidRDefault="00862694" w:rsidP="007C460C">
      <w:pPr>
        <w:bidi w:val="0"/>
        <w:rPr>
          <w:rFonts w:eastAsiaTheme="minorEastAsia"/>
          <w:sz w:val="28"/>
          <w:szCs w:val="28"/>
          <w:u w:val="single"/>
          <w:lang w:val="en-GB"/>
        </w:rPr>
      </w:pPr>
      <w:r>
        <w:rPr>
          <w:rFonts w:eastAsiaTheme="minorEastAsia"/>
          <w:sz w:val="28"/>
          <w:szCs w:val="28"/>
          <w:u w:val="single"/>
          <w:lang w:val="en-GB"/>
        </w:rPr>
        <w:t>Cross</w:t>
      </w:r>
    </w:p>
    <w:p w:rsidR="00802E5B" w:rsidRDefault="004E1B19" w:rsidP="007C460C">
      <w:pPr>
        <w:bidi w:val="0"/>
        <w:rPr>
          <w:rFonts w:eastAsiaTheme="minorEastAsia"/>
          <w:rtl/>
          <w:lang w:val="en-GB"/>
        </w:rPr>
      </w:pPr>
      <w:r>
        <w:rPr>
          <w:rFonts w:eastAsiaTheme="minorEastAsia"/>
          <w:b/>
          <w:bCs/>
          <w:lang w:val="en-GB"/>
        </w:rPr>
        <w:t>D</w:t>
      </w:r>
      <w:r w:rsidR="00802E5B">
        <w:rPr>
          <w:rFonts w:eastAsiaTheme="minorEastAsia"/>
          <w:b/>
          <w:bCs/>
          <w:lang w:val="en-GB"/>
        </w:rPr>
        <w:t xml:space="preserve">efine </w:t>
      </w:r>
      <w:r w:rsidR="007C460C" w:rsidRPr="007C460C">
        <w:rPr>
          <w:rFonts w:eastAsiaTheme="minorEastAsia"/>
          <w:lang w:val="en-GB"/>
        </w:rPr>
        <w:t>a</w:t>
      </w:r>
      <w:r w:rsidR="00802E5B" w:rsidRPr="007C460C">
        <w:rPr>
          <w:rFonts w:eastAsiaTheme="minorEastAsia"/>
          <w:i/>
          <w:iCs/>
          <w:sz w:val="24"/>
          <w:szCs w:val="24"/>
          <w:lang w:val="en-GB"/>
        </w:rPr>
        <w:t>cros</w:t>
      </w:r>
      <w:r w:rsidR="008E64DB" w:rsidRPr="007C460C">
        <w:rPr>
          <w:rFonts w:eastAsiaTheme="minorEastAsia"/>
          <w:i/>
          <w:iCs/>
          <w:sz w:val="24"/>
          <w:szCs w:val="24"/>
          <w:lang w:val="en-GB"/>
        </w:rPr>
        <w:t>s</w:t>
      </w:r>
      <w:r w:rsidR="00802E5B">
        <w:rPr>
          <w:rFonts w:eastAsiaTheme="minorEastAsia"/>
          <w:lang w:val="en-GB"/>
        </w:rPr>
        <w:t xml:space="preserve">is </w:t>
      </w:r>
      <w:r w:rsidR="004A6C01">
        <w:rPr>
          <w:rFonts w:eastAsiaTheme="minorEastAsia"/>
          <w:lang w:val="en-GB"/>
        </w:rPr>
        <w:t>a point that belong to 2 lines.</w:t>
      </w:r>
    </w:p>
    <w:p w:rsidR="005B6492" w:rsidRPr="005B6492" w:rsidRDefault="00E30C4C" w:rsidP="007C460C">
      <w:pPr>
        <w:bidi w:val="0"/>
        <w:rPr>
          <w:rFonts w:eastAsiaTheme="minorEastAsia"/>
          <w:lang w:val="en-GB"/>
        </w:rPr>
      </w:pPr>
      <m:oMathPara>
        <m:oMathParaPr>
          <m:jc m:val="center"/>
        </m:oMathParaPr>
        <m:oMath>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l</m:t>
              </m:r>
              <m:ctrlPr>
                <w:rPr>
                  <w:rFonts w:ascii="Cambria Math" w:eastAsiaTheme="minorEastAsia" w:hAnsi="Cambria Math" w:cs="Calibri"/>
                  <w:i/>
                  <w:lang w:val="en-GB"/>
                </w:rPr>
              </m:ctrlPr>
            </m:e>
            <m:sub>
              <m:r>
                <w:rPr>
                  <w:rFonts w:ascii="Cambria Math" w:eastAsiaTheme="minorEastAsia" w:hAnsi="Cambria Math"/>
                  <w:lang w:val="en-GB"/>
                </w:rPr>
                <m:t>c</m:t>
              </m:r>
            </m:sub>
          </m:sSub>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oMath>
      </m:oMathPara>
    </w:p>
    <w:p w:rsidR="00DA7F80" w:rsidRDefault="008E64DB" w:rsidP="007C460C">
      <w:pPr>
        <w:bidi w:val="0"/>
        <w:rPr>
          <w:rFonts w:eastAsiaTheme="minorEastAsia"/>
          <w:lang w:val="en-GB"/>
        </w:rPr>
      </w:pPr>
      <w:r>
        <w:rPr>
          <w:rFonts w:eastAsiaTheme="minorEastAsia"/>
          <w:b/>
          <w:bCs/>
          <w:lang w:val="en-GB"/>
        </w:rPr>
        <w:t xml:space="preserve">Reverse: </w:t>
      </w:r>
      <w:r>
        <w:rPr>
          <w:rFonts w:eastAsiaTheme="minorEastAsia"/>
          <w:lang w:val="en-GB"/>
        </w:rPr>
        <w:t xml:space="preserve"> line that has a cross with each other are crossing</w:t>
      </w:r>
      <w:r w:rsidR="00862694">
        <w:rPr>
          <w:rFonts w:eastAsiaTheme="minorEastAsia"/>
          <w:lang w:val="en-GB"/>
        </w:rPr>
        <w:t xml:space="preserve"> lines.</w:t>
      </w:r>
    </w:p>
    <w:p w:rsidR="008E64DB" w:rsidRPr="008E64DB" w:rsidRDefault="00BF272F" w:rsidP="007C460C">
      <w:pPr>
        <w:bidi w:val="0"/>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if ∃X(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m:t>
          </m:r>
        </m:oMath>
      </m:oMathPara>
    </w:p>
    <w:p w:rsidR="00E93819" w:rsidRPr="00E93819" w:rsidRDefault="00E93819" w:rsidP="007C460C">
      <w:pPr>
        <w:bidi w:val="0"/>
        <w:rPr>
          <w:rFonts w:eastAsiaTheme="minorEastAsia"/>
          <w:b/>
          <w:bCs/>
          <w:u w:val="single"/>
          <w:lang w:val="en-GB"/>
        </w:rPr>
      </w:pPr>
    </w:p>
    <w:p w:rsidR="00057074" w:rsidRPr="00862694" w:rsidRDefault="00491D1F" w:rsidP="007C460C">
      <w:pPr>
        <w:bidi w:val="0"/>
        <w:rPr>
          <w:rFonts w:eastAsiaTheme="minorEastAsia"/>
          <w:lang w:val="en-GB"/>
        </w:rPr>
      </w:pPr>
      <w:r w:rsidRPr="00251F55">
        <w:rPr>
          <w:rFonts w:eastAsiaTheme="minorEastAsia"/>
          <w:b/>
          <w:bCs/>
          <w:lang w:val="en-GB"/>
        </w:rPr>
        <w:lastRenderedPageBreak/>
        <w:t xml:space="preserve">Define: </w:t>
      </w:r>
      <w:r w:rsidR="007E5C4C" w:rsidRPr="007C460C">
        <w:rPr>
          <w:rFonts w:eastAsiaTheme="minorEastAsia"/>
          <w:i/>
          <w:iCs/>
          <w:sz w:val="24"/>
          <w:szCs w:val="24"/>
          <w:lang w:val="en-GB"/>
        </w:rPr>
        <w:t>parallel</w:t>
      </w:r>
      <w:r w:rsidR="00057074" w:rsidRPr="007C460C">
        <w:rPr>
          <w:rFonts w:eastAsiaTheme="minorEastAsia"/>
          <w:i/>
          <w:iCs/>
          <w:sz w:val="24"/>
          <w:szCs w:val="24"/>
          <w:lang w:val="en-GB"/>
        </w:rPr>
        <w:t>lines</w:t>
      </w:r>
      <w:r w:rsidR="00862694">
        <w:rPr>
          <w:rFonts w:eastAsiaTheme="minorEastAsia"/>
          <w:lang w:val="en-GB"/>
        </w:rPr>
        <w:t xml:space="preserve">are lines that have the same direction while having a </w:t>
      </w:r>
      <w:r w:rsidR="005F5D60">
        <w:rPr>
          <w:rFonts w:eastAsiaTheme="minorEastAsia"/>
          <w:lang w:val="en-GB"/>
        </w:rPr>
        <w:t>different</w:t>
      </w:r>
      <w:r w:rsidR="00862694">
        <w:rPr>
          <w:rFonts w:eastAsiaTheme="minorEastAsia"/>
          <w:lang w:val="en-GB"/>
        </w:rPr>
        <w:t xml:space="preserve"> direction between points on the first and points on the other</w:t>
      </w:r>
    </w:p>
    <w:p w:rsidR="00491D1F" w:rsidRPr="00251F55" w:rsidRDefault="00BF272F" w:rsidP="007C460C">
      <w:pPr>
        <w:bidi w:val="0"/>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oMath>
      </m:oMathPara>
    </w:p>
    <w:p w:rsidR="00DA7F80" w:rsidRPr="0024202B" w:rsidRDefault="0024202B" w:rsidP="007C460C">
      <w:pPr>
        <w:bidi w:val="0"/>
        <w:rPr>
          <w:rFonts w:ascii="Cambria Math" w:eastAsiaTheme="minorEastAsia" w:hAnsi="Cambria Math"/>
          <w:lang w:val="en-GB"/>
          <w:oMath/>
        </w:rPr>
      </w:pPr>
      <m:oMathPara>
        <m:oMathParaPr>
          <m:jc m:val="left"/>
        </m:oMathParaPr>
        <m:oMath>
          <m:r>
            <m:rPr>
              <m:sty m:val="bi"/>
            </m:rPr>
            <w:rPr>
              <w:rFonts w:ascii="Cambria Math" w:eastAsiaTheme="minorEastAsia" w:hAnsi="Cambria Math"/>
              <w:lang w:val="en-GB"/>
            </w:rPr>
            <m:t>Such that</m:t>
          </m:r>
        </m:oMath>
      </m:oMathPara>
    </w:p>
    <w:p w:rsidR="00491D1F" w:rsidRPr="00C95DCB" w:rsidRDefault="00BF272F" w:rsidP="007C460C">
      <w:pPr>
        <w:bidi w:val="0"/>
        <w:rPr>
          <w:rFonts w:ascii="Cambria Math" w:eastAsiaTheme="minorEastAsia" w:hAnsi="Cambria Math"/>
          <w:lang w:val="en-GB"/>
          <w:oMath/>
        </w:rPr>
      </w:pPr>
      <m:oMathPara>
        <m:oMath>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w:rPr>
              <w:rFonts w:ascii="Cambria Math" w:eastAsiaTheme="minorEastAsia" w:hAnsi="Cambria Math"/>
              <w:lang w:val="en-GB"/>
            </w:rPr>
            <m:t xml:space="preserve"> iff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e>
          </m:d>
          <m:r>
            <m:rPr>
              <m:sty m:val="bi"/>
            </m:rPr>
            <w:rPr>
              <w:rFonts w:ascii="Cambria Math" w:eastAsiaTheme="minorEastAsia" w:hAnsi="Cambria Math"/>
              <w:lang w:val="en-GB"/>
            </w:rPr>
            <m:t>and</m:t>
          </m:r>
          <m:r>
            <w:rPr>
              <w:rFonts w:ascii="Cambria Math" w:eastAsiaTheme="minorEastAsia" w:hAnsi="Cambria Math" w:cs="Cambria Math"/>
              <w:lang w:val="en-GB"/>
            </w:rPr>
            <m:t>∀</m:t>
          </m:r>
          <m:d>
            <m:dPr>
              <m:ctrlPr>
                <w:rPr>
                  <w:rFonts w:ascii="Cambria Math" w:eastAsiaTheme="minorEastAsia" w:hAnsi="Cambria Math" w:cs="Calibri"/>
                  <w:i/>
                  <w:lang w:val="en-GB"/>
                </w:rPr>
              </m:ctrlPr>
            </m:dPr>
            <m:e>
              <m:sSub>
                <m:sSubPr>
                  <m:ctrlPr>
                    <w:rPr>
                      <w:rFonts w:ascii="Cambria Math" w:eastAsiaTheme="minorEastAsia" w:hAnsi="Cambria Math"/>
                      <w:i/>
                      <w:lang w:val="en-GB"/>
                    </w:rPr>
                  </m:ctrlPr>
                </m:sSubPr>
                <m:e>
                  <m:r>
                    <w:rPr>
                      <w:rFonts w:ascii="Cambria Math" w:eastAsiaTheme="minorEastAsia" w:hAnsi="Cambria Math" w:cs="Calibri"/>
                      <w:lang w:val="en-GB"/>
                    </w:rPr>
                    <m:t>p</m:t>
                  </m:r>
                  <m:ctrlPr>
                    <w:rPr>
                      <w:rFonts w:ascii="Cambria Math" w:eastAsiaTheme="minorEastAsia" w:hAnsi="Cambria Math" w:cs="Calibri"/>
                      <w:i/>
                      <w:lang w:val="en-GB"/>
                    </w:rPr>
                  </m:ctrlPr>
                </m:e>
                <m:sub>
                  <m:r>
                    <w:rPr>
                      <w:rFonts w:ascii="Cambria Math" w:eastAsiaTheme="minorEastAsia" w:hAnsi="Cambria Math"/>
                      <w:lang w:val="en-GB"/>
                    </w:rPr>
                    <m:t>a</m:t>
                  </m:r>
                </m:sub>
              </m:sSub>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l</m:t>
                  </m:r>
                  <m:ctrlPr>
                    <w:rPr>
                      <w:rFonts w:ascii="Cambria Math" w:eastAsiaTheme="minorEastAsia" w:hAnsi="Cambria Math" w:cs="Calibri"/>
                      <w:i/>
                      <w:lang w:val="en-GB"/>
                    </w:rPr>
                  </m:ctrlPr>
                </m:e>
                <m:sub>
                  <m:r>
                    <w:rPr>
                      <w:rFonts w:ascii="Cambria Math" w:eastAsiaTheme="minorEastAsia" w:hAnsi="Cambria Math"/>
                      <w:lang w:val="en-GB"/>
                    </w:rPr>
                    <m:t>c</m:t>
                  </m:r>
                </m:sub>
              </m:sSub>
              <m:ctrlPr>
                <w:rPr>
                  <w:rFonts w:ascii="Cambria Math" w:eastAsiaTheme="minorEastAsia" w:hAnsi="Cambria Math"/>
                  <w:i/>
                  <w:lang w:val="en-GB"/>
                </w:rPr>
              </m:ctrlPr>
            </m:e>
          </m:d>
          <m:r>
            <w:rPr>
              <w:rFonts w:ascii="Cambria Math" w:eastAsiaTheme="minorEastAsia" w:hAnsi="Cambria Math"/>
              <w:lang w:val="en-GB"/>
            </w:rPr>
            <m:t xml:space="preserve">&amp;(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l</m:t>
              </m:r>
              <m:ctrlPr>
                <w:rPr>
                  <w:rFonts w:ascii="Cambria Math" w:eastAsiaTheme="minorEastAsia" w:hAnsi="Cambria Math" w:cs="Calibri"/>
                  <w:i/>
                  <w:lang w:val="en-GB"/>
                </w:rPr>
              </m:ctrlPr>
            </m:e>
            <m:sub>
              <m:r>
                <w:rPr>
                  <w:rFonts w:ascii="Cambria Math" w:eastAsiaTheme="minorEastAsia" w:hAnsi="Cambria Math"/>
                  <w:lang w:val="en-GB"/>
                </w:rPr>
                <m:t>d</m:t>
              </m:r>
            </m:sub>
          </m:sSub>
          <m:r>
            <w:rPr>
              <w:rFonts w:ascii="Cambria Math" w:eastAsiaTheme="minorEastAsia" w:hAnsi="Cambria Math"/>
              <w:lang w:val="en-GB"/>
            </w:rPr>
            <m:t xml:space="preserve"> ): dir(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)≠±dir(</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m:t>
          </m:r>
        </m:oMath>
      </m:oMathPara>
    </w:p>
    <w:p w:rsidR="00E93819" w:rsidRPr="00E93819" w:rsidRDefault="00E93819" w:rsidP="007C460C">
      <w:pPr>
        <w:bidi w:val="0"/>
        <w:rPr>
          <w:rFonts w:eastAsiaTheme="minorEastAsia"/>
          <w:b/>
          <w:bCs/>
          <w:lang w:val="en-GB"/>
        </w:rPr>
      </w:pPr>
    </w:p>
    <w:p w:rsidR="00E93819" w:rsidRPr="00E93819" w:rsidRDefault="00E93819" w:rsidP="007C460C">
      <w:pPr>
        <w:bidi w:val="0"/>
        <w:rPr>
          <w:rFonts w:eastAsiaTheme="minorEastAsia"/>
          <w:i/>
          <w:iCs/>
          <w:sz w:val="28"/>
          <w:szCs w:val="28"/>
          <w:u w:val="single"/>
          <w:lang w:val="en-GB"/>
        </w:rPr>
      </w:pPr>
      <w:r w:rsidRPr="00F70AE4">
        <w:rPr>
          <w:rFonts w:eastAsiaTheme="minorEastAsia"/>
          <w:i/>
          <w:iCs/>
          <w:sz w:val="28"/>
          <w:szCs w:val="28"/>
          <w:u w:val="single"/>
          <w:lang w:val="en-GB"/>
        </w:rPr>
        <w:t>Some Proposition</w:t>
      </w:r>
      <w:r>
        <w:rPr>
          <w:rFonts w:eastAsiaTheme="minorEastAsia"/>
          <w:i/>
          <w:iCs/>
          <w:sz w:val="28"/>
          <w:szCs w:val="28"/>
          <w:u w:val="single"/>
          <w:lang w:val="en-GB"/>
        </w:rPr>
        <w:t>s about crossage of lines</w:t>
      </w:r>
    </w:p>
    <w:p w:rsidR="00AA5F71" w:rsidRPr="00B569D1" w:rsidRDefault="004E1B19" w:rsidP="007C460C">
      <w:pPr>
        <w:bidi w:val="0"/>
        <w:rPr>
          <w:rFonts w:ascii="Cambria Math" w:eastAsiaTheme="minorEastAsia" w:hAnsi="Cambria Math"/>
          <w:sz w:val="20"/>
          <w:szCs w:val="20"/>
          <w:lang w:val="en-GB"/>
          <w:oMath/>
        </w:rPr>
      </w:pPr>
      <w:r>
        <w:rPr>
          <w:rFonts w:eastAsiaTheme="minorEastAsia"/>
          <w:b/>
          <w:bCs/>
          <w:lang w:val="en-GB"/>
        </w:rPr>
        <w:t>P</w:t>
      </w:r>
      <w:r w:rsidR="003418AC" w:rsidRPr="00057074">
        <w:rPr>
          <w:rFonts w:eastAsiaTheme="minorEastAsia"/>
          <w:b/>
          <w:bCs/>
          <w:lang w:val="en-GB"/>
        </w:rPr>
        <w:t xml:space="preserve">roposition </w:t>
      </w:r>
      <w:r w:rsidR="009A34AE">
        <w:rPr>
          <w:rFonts w:eastAsiaTheme="minorEastAsia"/>
          <w:b/>
          <w:bCs/>
          <w:lang w:val="en-GB"/>
        </w:rPr>
        <w:t>6</w:t>
      </w:r>
      <w:r w:rsidR="003418AC" w:rsidRPr="00057074">
        <w:rPr>
          <w:rFonts w:eastAsiaTheme="minorEastAsia" w:cs="Cambria Math"/>
          <w:b/>
          <w:bCs/>
          <w:lang w:val="en-GB"/>
        </w:rPr>
        <w:t>:</w:t>
      </w:r>
      <m:oMath>
        <m:r>
          <w:rPr>
            <w:rFonts w:ascii="Cambria Math" w:eastAsiaTheme="minorEastAsia" w:hAnsi="Cambria Math" w:cs="Cambria Math"/>
            <w:sz w:val="20"/>
            <w:szCs w:val="20"/>
            <w:lang w:val="en-GB"/>
          </w:rPr>
          <m:t>∀</m:t>
        </m:r>
        <m:sSub>
          <m:sSubPr>
            <m:ctrlPr>
              <w:rPr>
                <w:rFonts w:ascii="Cambria Math" w:eastAsiaTheme="minorEastAsia" w:hAnsi="Cambria Math"/>
                <w:i/>
                <w:sz w:val="20"/>
                <w:szCs w:val="20"/>
                <w:lang w:val="en-GB"/>
              </w:rPr>
            </m:ctrlPr>
          </m:sSubPr>
          <m:e>
            <m:r>
              <w:rPr>
                <w:rFonts w:ascii="Cambria Math" w:eastAsiaTheme="minorEastAsia" w:hAnsi="Cambria Math" w:cs="Calibri"/>
                <w:sz w:val="20"/>
                <w:szCs w:val="20"/>
                <w:lang w:val="en-GB"/>
              </w:rPr>
              <m:t>l</m:t>
            </m:r>
            <m:ctrlPr>
              <w:rPr>
                <w:rFonts w:ascii="Cambria Math" w:eastAsiaTheme="minorEastAsia" w:hAnsi="Cambria Math" w:cs="Calibri"/>
                <w:i/>
                <w:sz w:val="20"/>
                <w:szCs w:val="20"/>
                <w:lang w:val="en-GB"/>
              </w:rPr>
            </m:ctrlPr>
          </m:e>
          <m:sub>
            <m:r>
              <w:rPr>
                <w:rFonts w:ascii="Cambria Math" w:eastAsiaTheme="minorEastAsia" w:hAnsi="Cambria Math"/>
                <w:sz w:val="20"/>
                <w:szCs w:val="20"/>
                <w:lang w:val="en-GB"/>
              </w:rPr>
              <m:t>c</m:t>
            </m:r>
          </m:sub>
        </m:sSub>
        <m:r>
          <w:rPr>
            <w:rFonts w:ascii="Cambria Math" w:eastAsiaTheme="minorEastAsia" w:hAnsi="Cambria Math"/>
            <w:sz w:val="20"/>
            <w:szCs w:val="20"/>
          </w:rPr>
          <m:t>||</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l</m:t>
            </m:r>
          </m:e>
          <m:sub>
            <m:r>
              <w:rPr>
                <w:rFonts w:ascii="Cambria Math" w:eastAsiaTheme="minorEastAsia" w:hAnsi="Cambria Math"/>
                <w:sz w:val="20"/>
                <w:szCs w:val="20"/>
                <w:lang w:val="en-GB"/>
              </w:rPr>
              <m:t>d</m:t>
            </m:r>
          </m:sub>
        </m:sSub>
        <m:r>
          <w:rPr>
            <w:rFonts w:ascii="Cambria Math" w:eastAsiaTheme="minorEastAsia" w:hAnsi="Cambria Math" w:cs="Cambria Math"/>
            <w:sz w:val="20"/>
            <w:szCs w:val="20"/>
            <w:lang w:val="en-GB"/>
          </w:rPr>
          <m:t xml:space="preserve"> ∄</m:t>
        </m:r>
        <m:r>
          <w:rPr>
            <w:rFonts w:ascii="Cambria Math" w:eastAsiaTheme="minorEastAsia" w:hAnsi="Cambria Math"/>
            <w:sz w:val="20"/>
            <w:szCs w:val="20"/>
            <w:lang w:val="en-GB"/>
          </w:rPr>
          <m:t>p</m:t>
        </m:r>
        <m:r>
          <w:rPr>
            <w:rFonts w:ascii="Cambria Math" w:eastAsiaTheme="minorEastAsia" w:hAnsi="Cambria Math" w:cs="Cambria Math"/>
            <w:sz w:val="20"/>
            <w:szCs w:val="20"/>
            <w:lang w:val="en-GB"/>
          </w:rPr>
          <m:t>∈</m:t>
        </m:r>
        <m:sSub>
          <m:sSubPr>
            <m:ctrlPr>
              <w:rPr>
                <w:rFonts w:ascii="Cambria Math" w:eastAsiaTheme="minorEastAsia" w:hAnsi="Cambria Math"/>
                <w:i/>
                <w:sz w:val="20"/>
                <w:szCs w:val="20"/>
                <w:lang w:val="en-GB"/>
              </w:rPr>
            </m:ctrlPr>
          </m:sSubPr>
          <m:e>
            <m:r>
              <w:rPr>
                <w:rFonts w:ascii="Cambria Math" w:eastAsiaTheme="minorEastAsia" w:hAnsi="Cambria Math" w:cs="Calibri"/>
                <w:sz w:val="20"/>
                <w:szCs w:val="20"/>
                <w:lang w:val="en-GB"/>
              </w:rPr>
              <m:t>l</m:t>
            </m:r>
            <m:ctrlPr>
              <w:rPr>
                <w:rFonts w:ascii="Cambria Math" w:eastAsiaTheme="minorEastAsia" w:hAnsi="Cambria Math" w:cs="Calibri"/>
                <w:i/>
                <w:sz w:val="20"/>
                <w:szCs w:val="20"/>
                <w:lang w:val="en-GB"/>
              </w:rPr>
            </m:ctrlPr>
          </m:e>
          <m:sub>
            <m:r>
              <w:rPr>
                <w:rFonts w:ascii="Cambria Math" w:eastAsiaTheme="minorEastAsia" w:hAnsi="Cambria Math"/>
                <w:sz w:val="20"/>
                <w:szCs w:val="20"/>
                <w:lang w:val="en-GB"/>
              </w:rPr>
              <m:t>c</m:t>
            </m:r>
          </m:sub>
        </m:sSub>
        <m:r>
          <w:rPr>
            <w:rFonts w:ascii="Cambria Math" w:eastAsiaTheme="minorEastAsia" w:hAnsi="Cambria Math"/>
            <w:sz w:val="20"/>
            <w:szCs w:val="20"/>
            <w:lang w:val="en-GB"/>
          </w:rPr>
          <m:t>&amp;</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l</m:t>
            </m:r>
          </m:e>
          <m:sub>
            <m:r>
              <w:rPr>
                <w:rFonts w:ascii="Cambria Math" w:eastAsiaTheme="minorEastAsia" w:hAnsi="Cambria Math"/>
                <w:sz w:val="20"/>
                <w:szCs w:val="20"/>
                <w:lang w:val="en-GB"/>
              </w:rPr>
              <m:t>d</m:t>
            </m:r>
          </m:sub>
        </m:sSub>
        <m:r>
          <m:rPr>
            <m:sty m:val="p"/>
          </m:rPr>
          <w:rPr>
            <w:rFonts w:ascii="Cambria Math" w:eastAsiaTheme="minorEastAsia" w:hAnsi="Cambria Math"/>
            <w:sz w:val="20"/>
            <w:szCs w:val="20"/>
            <w:lang w:val="en-GB"/>
          </w:rPr>
          <w:br/>
        </m:r>
      </m:oMath>
      <w:r w:rsidR="00862694">
        <w:rPr>
          <w:rFonts w:eastAsiaTheme="minorEastAsia"/>
          <w:b/>
          <w:bCs/>
          <w:sz w:val="20"/>
          <w:szCs w:val="20"/>
          <w:lang w:val="en-GB"/>
        </w:rPr>
        <w:t xml:space="preserve">Explanation: </w:t>
      </w:r>
      <w:r w:rsidR="00B569D1">
        <w:rPr>
          <w:rFonts w:eastAsiaTheme="minorEastAsia"/>
          <w:sz w:val="20"/>
          <w:szCs w:val="20"/>
          <w:lang w:val="en-GB"/>
        </w:rPr>
        <w:t>parallel lines don't cross.</w:t>
      </w:r>
    </w:p>
    <w:p w:rsidR="00AD4C76" w:rsidRPr="00356DBA" w:rsidRDefault="004E1B19" w:rsidP="007C460C">
      <w:pPr>
        <w:bidi w:val="0"/>
        <w:rPr>
          <w:rFonts w:eastAsiaTheme="minorEastAsia"/>
          <w:sz w:val="20"/>
          <w:szCs w:val="20"/>
          <w:lang w:val="en-GB"/>
        </w:rPr>
      </w:pPr>
      <w:r>
        <w:rPr>
          <w:rFonts w:eastAsiaTheme="minorEastAsia"/>
          <w:b/>
          <w:bCs/>
          <w:lang w:val="en-GB"/>
        </w:rPr>
        <w:t>P</w:t>
      </w:r>
      <w:r w:rsidR="00AD4C76">
        <w:rPr>
          <w:rFonts w:eastAsiaTheme="minorEastAsia"/>
          <w:b/>
          <w:bCs/>
          <w:lang w:val="en-GB"/>
        </w:rPr>
        <w:t xml:space="preserve">roposition </w:t>
      </w:r>
      <w:r w:rsidR="009A34AE">
        <w:rPr>
          <w:rFonts w:eastAsiaTheme="minorEastAsia"/>
          <w:b/>
          <w:bCs/>
          <w:lang w:val="en-GB"/>
        </w:rPr>
        <w:t>7</w:t>
      </w:r>
      <w:r w:rsidR="00AD4C76">
        <w:rPr>
          <w:rFonts w:eastAsiaTheme="minorEastAsia"/>
          <w:b/>
          <w:bCs/>
          <w:lang w:val="en-GB"/>
        </w:rPr>
        <w:t xml:space="preserve">A: </w:t>
      </w:r>
      <w:r>
        <w:rPr>
          <w:rFonts w:ascii="Cambria Math" w:eastAsiaTheme="minorEastAsia" w:hAnsi="Cambria Math"/>
          <w:lang w:val="en-GB"/>
        </w:rPr>
        <w:br/>
      </w:r>
      <m:oMathPara>
        <m:oMath>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l</m:t>
              </m:r>
              <m:ctrlPr>
                <w:rPr>
                  <w:rFonts w:ascii="Cambria Math" w:eastAsiaTheme="minorEastAsia" w:hAnsi="Cambria Math" w:cs="Calibri"/>
                  <w:i/>
                  <w:lang w:val="en-GB"/>
                </w:rPr>
              </m:ctrlPr>
            </m:e>
            <m:sub>
              <m:r>
                <w:rPr>
                  <w:rFonts w:ascii="Cambria Math" w:eastAsiaTheme="minorEastAsia" w:hAnsi="Cambria Math"/>
                  <w:lang w:val="en-GB"/>
                </w:rPr>
                <m:t>c</m:t>
              </m:r>
            </m:sub>
          </m:sSub>
          <m:r>
            <w:rPr>
              <w:rFonts w:ascii="Cambria Math" w:eastAsiaTheme="minorEastAsia" w:hAnsi="Cambria Math"/>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m:rPr>
              <m:sty m:val="bi"/>
            </m:rPr>
            <w:rPr>
              <w:rFonts w:ascii="Cambria Math" w:eastAsiaTheme="minorEastAsia" w:hAnsi="Cambria Math"/>
              <w:lang w:val="en-GB"/>
            </w:rPr>
            <m:t>if</m:t>
          </m:r>
          <m:r>
            <w:rPr>
              <w:rFonts w:ascii="Cambria Math" w:eastAsiaTheme="minorEastAsia" w:hAnsi="Cambria Math"/>
              <w:lang w:val="en-GB"/>
            </w:rPr>
            <m:t xml:space="preserve">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e>
          </m:d>
          <m:r>
            <m:rPr>
              <m:sty m:val="bi"/>
            </m:rPr>
            <w:rPr>
              <w:rFonts w:ascii="Cambria Math" w:eastAsiaTheme="minorEastAsia" w:hAnsi="Cambria Math"/>
              <w:lang w:val="en-GB"/>
            </w:rPr>
            <m:t>and</m:t>
          </m:r>
          <m:r>
            <w:rPr>
              <w:rFonts w:ascii="Cambria Math" w:eastAsiaTheme="minorEastAsia" w:hAnsi="Cambria Math" w:cs="Cambria Math"/>
              <w:lang w:val="en-GB"/>
            </w:rPr>
            <m:t>∀</m:t>
          </m:r>
          <m:d>
            <m:dPr>
              <m:ctrlPr>
                <w:rPr>
                  <w:rFonts w:ascii="Cambria Math" w:eastAsiaTheme="minorEastAsia" w:hAnsi="Cambria Math" w:cs="Calibri"/>
                  <w:i/>
                  <w:lang w:val="en-GB"/>
                </w:rPr>
              </m:ctrlPr>
            </m:dPr>
            <m:e>
              <m:sSub>
                <m:sSubPr>
                  <m:ctrlPr>
                    <w:rPr>
                      <w:rFonts w:ascii="Cambria Math" w:eastAsiaTheme="minorEastAsia" w:hAnsi="Cambria Math"/>
                      <w:i/>
                      <w:lang w:val="en-GB"/>
                    </w:rPr>
                  </m:ctrlPr>
                </m:sSubPr>
                <m:e>
                  <m:r>
                    <w:rPr>
                      <w:rFonts w:ascii="Cambria Math" w:eastAsiaTheme="minorEastAsia" w:hAnsi="Cambria Math" w:cs="Calibri"/>
                      <w:lang w:val="en-GB"/>
                    </w:rPr>
                    <m:t>p</m:t>
                  </m:r>
                  <m:ctrlPr>
                    <w:rPr>
                      <w:rFonts w:ascii="Cambria Math" w:eastAsiaTheme="minorEastAsia" w:hAnsi="Cambria Math" w:cs="Calibri"/>
                      <w:i/>
                      <w:lang w:val="en-GB"/>
                    </w:rPr>
                  </m:ctrlPr>
                </m:e>
                <m:sub>
                  <m:r>
                    <w:rPr>
                      <w:rFonts w:ascii="Cambria Math" w:eastAsiaTheme="minorEastAsia" w:hAnsi="Cambria Math"/>
                      <w:lang w:val="en-GB"/>
                    </w:rPr>
                    <m:t>a</m:t>
                  </m:r>
                </m:sub>
              </m:sSub>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l</m:t>
                  </m:r>
                  <m:ctrlPr>
                    <w:rPr>
                      <w:rFonts w:ascii="Cambria Math" w:eastAsiaTheme="minorEastAsia" w:hAnsi="Cambria Math" w:cs="Calibri"/>
                      <w:i/>
                      <w:lang w:val="en-GB"/>
                    </w:rPr>
                  </m:ctrlPr>
                </m:e>
                <m:sub>
                  <m:r>
                    <w:rPr>
                      <w:rFonts w:ascii="Cambria Math" w:eastAsiaTheme="minorEastAsia" w:hAnsi="Cambria Math"/>
                      <w:lang w:val="en-GB"/>
                    </w:rPr>
                    <m:t>c</m:t>
                  </m:r>
                </m:sub>
              </m:sSub>
              <m:ctrlPr>
                <w:rPr>
                  <w:rFonts w:ascii="Cambria Math" w:eastAsiaTheme="minorEastAsia" w:hAnsi="Cambria Math"/>
                  <w:i/>
                  <w:lang w:val="en-GB"/>
                </w:rPr>
              </m:ctrlPr>
            </m:e>
          </m:d>
          <m:r>
            <w:rPr>
              <w:rFonts w:ascii="Cambria Math" w:eastAsiaTheme="minorEastAsia" w:hAnsi="Cambria Math"/>
              <w:lang w:val="en-GB"/>
            </w:rPr>
            <m:t>&amp;</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l</m:t>
                  </m:r>
                  <m:ctrlPr>
                    <w:rPr>
                      <w:rFonts w:ascii="Cambria Math" w:eastAsiaTheme="minorEastAsia" w:hAnsi="Cambria Math" w:cs="Calibri"/>
                      <w:i/>
                      <w:lang w:val="en-GB"/>
                    </w:rPr>
                  </m:ctrlPr>
                </m:e>
                <m:sub>
                  <m:r>
                    <w:rPr>
                      <w:rFonts w:ascii="Cambria Math" w:eastAsiaTheme="minorEastAsia" w:hAnsi="Cambria Math"/>
                      <w:lang w:val="en-GB"/>
                    </w:rPr>
                    <m:t>d</m:t>
                  </m:r>
                </m:sub>
              </m:sSub>
            </m:e>
          </m:d>
          <m:r>
            <w:rPr>
              <w:rFonts w:ascii="Cambria Math" w:eastAsiaTheme="minorEastAsia" w:hAnsi="Cambria Math"/>
              <w:lang w:val="en-GB"/>
            </w:rPr>
            <m:t>: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m:rPr>
              <m:sty m:val="p"/>
            </m:rPr>
            <w:rPr>
              <w:rFonts w:ascii="Cambria Math" w:eastAsiaTheme="minorEastAsia" w:hAnsi="Cambria Math"/>
              <w:lang w:val="en-GB"/>
            </w:rPr>
            <w:br/>
          </m:r>
        </m:oMath>
        <m:oMath>
          <m:r>
            <m:rPr>
              <m:sty m:val="bi"/>
            </m:rPr>
            <w:rPr>
              <w:rFonts w:ascii="Cambria Math" w:eastAsiaTheme="minorEastAsia" w:hAnsi="Cambria Math"/>
              <w:lang w:val="en-GB"/>
            </w:rPr>
            <m:t>than</m:t>
          </m:r>
          <m:r>
            <w:rPr>
              <w:rFonts w:ascii="Cambria Math" w:eastAsiaTheme="minorEastAsia" w:hAnsi="Cambria Math" w:cs="Cambria Math"/>
              <w:lang w:val="en-GB"/>
            </w:rPr>
            <m:t xml:space="preserve">any number of </m:t>
          </m:r>
          <m:r>
            <w:rPr>
              <w:rFonts w:ascii="Cambria Math" w:eastAsiaTheme="minorEastAsia" w:hAnsi="Cambria Math"/>
              <w:lang w:val="en-GB"/>
            </w:rPr>
            <m:t>p</m:t>
          </m:r>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l</m:t>
              </m:r>
              <m:ctrlPr>
                <w:rPr>
                  <w:rFonts w:ascii="Cambria Math" w:eastAsiaTheme="minorEastAsia" w:hAnsi="Cambria Math" w:cs="Calibri"/>
                  <w:i/>
                  <w:lang w:val="en-GB"/>
                </w:rPr>
              </m:ctrlPr>
            </m:e>
            <m:sub>
              <m:r>
                <w:rPr>
                  <w:rFonts w:ascii="Cambria Math" w:eastAsiaTheme="minorEastAsia" w:hAnsi="Cambria Math"/>
                  <w:lang w:val="en-GB"/>
                </w:rPr>
                <m:t>c</m:t>
              </m:r>
            </m:sub>
          </m:sSub>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cs="Calibri"/>
                  <w:lang w:val="en-GB"/>
                </w:rPr>
                <m:t>l</m:t>
              </m:r>
              <m:ctrlPr>
                <w:rPr>
                  <w:rFonts w:ascii="Cambria Math" w:eastAsiaTheme="minorEastAsia" w:hAnsi="Cambria Math" w:cs="Calibri"/>
                  <w:i/>
                  <w:lang w:val="en-GB"/>
                </w:rPr>
              </m:ctrlPr>
            </m:e>
            <m:sub>
              <m:r>
                <w:rPr>
                  <w:rFonts w:ascii="Cambria Math" w:eastAsiaTheme="minorEastAsia" w:hAnsi="Cambria Math"/>
                  <w:lang w:val="en-GB"/>
                </w:rPr>
                <m:t>d</m:t>
              </m:r>
            </m:sub>
          </m:sSub>
          <m:r>
            <w:rPr>
              <w:rFonts w:ascii="Cambria Math" w:eastAsiaTheme="minorEastAsia" w:hAnsi="Cambria Math"/>
              <w:lang w:val="en-GB"/>
            </w:rPr>
            <m:t xml:space="preserve"> is possible</m:t>
          </m:r>
        </m:oMath>
      </m:oMathPara>
    </w:p>
    <w:p w:rsidR="00E75D77" w:rsidRPr="00B569D1" w:rsidRDefault="009A34AE" w:rsidP="007C460C">
      <w:pPr>
        <w:bidi w:val="0"/>
        <w:jc w:val="center"/>
        <w:rPr>
          <w:rFonts w:eastAsiaTheme="minorEastAsia"/>
          <w:lang w:val="en-GB"/>
        </w:rPr>
      </w:pPr>
      <w:r>
        <w:rPr>
          <w:rFonts w:eastAsiaTheme="minorEastAsia"/>
          <w:b/>
          <w:bCs/>
          <w:lang w:val="en-GB"/>
        </w:rPr>
        <w:t>7</w:t>
      </w:r>
      <w:r w:rsidR="00AD4C76">
        <w:rPr>
          <w:rFonts w:eastAsiaTheme="minorEastAsia"/>
          <w:b/>
          <w:bCs/>
          <w:lang w:val="en-GB"/>
        </w:rPr>
        <w:t>B:</w:t>
      </w:r>
      <w:r w:rsidR="00755711">
        <w:rPr>
          <w:rFonts w:eastAsiaTheme="minorEastAsia"/>
          <w:lang w:val="en-GB"/>
        </w:rPr>
        <w:br/>
      </w:r>
      <m:oMathPara>
        <m:oMathParaPr>
          <m:jc m:val="center"/>
        </m:oMathParaPr>
        <m:oMath>
          <m:r>
            <w:rPr>
              <w:rFonts w:ascii="Cambria Math" w:eastAsiaTheme="minorEastAsia" w:hAnsi="Cambria Math" w:cs="Cambria Math"/>
              <w:lang w:val="en-GB"/>
            </w:rPr>
            <m:t>∀</m:t>
          </m:r>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&amp;l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e>
          </m:d>
          <m:r>
            <m:rPr>
              <m:sty m:val="p"/>
            </m:rPr>
            <w:rPr>
              <w:rFonts w:ascii="Cambria Math" w:eastAsiaTheme="minorEastAsia" w:hAnsi="Cambria Math"/>
              <w:lang w:val="en-GB"/>
            </w:rPr>
            <w:br/>
          </m:r>
        </m:oMath>
        <m:oMath>
          <m:r>
            <m:rPr>
              <m:sty m:val="bi"/>
            </m:rPr>
            <w:rPr>
              <w:rFonts w:ascii="Cambria Math" w:eastAsiaTheme="minorEastAsia" w:hAnsi="Cambria Math"/>
              <w:lang w:val="en-GB"/>
            </w:rPr>
            <m:t xml:space="preserve">s.t </m:t>
          </m:r>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e>
          </m:d>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m:rPr>
              <m:sty m:val="p"/>
            </m:rPr>
            <w:rPr>
              <w:rFonts w:ascii="Cambria Math" w:eastAsiaTheme="minorEastAsia" w:hAnsi="Cambria Math"/>
              <w:lang w:val="en-GB"/>
            </w:rPr>
            <w:br/>
          </m:r>
        </m:oMath>
        <m:oMath>
          <m:r>
            <m:rPr>
              <m:sty m:val="bi"/>
            </m:rPr>
            <w:rPr>
              <w:rFonts w:ascii="Cambria Math" w:eastAsiaTheme="minorEastAsia" w:hAnsi="Cambria Math"/>
              <w:lang w:val="en-GB"/>
            </w:rPr>
            <m:t>and</m:t>
          </m:r>
          <m:r>
            <w:rPr>
              <w:rFonts w:ascii="Cambria Math" w:eastAsiaTheme="minorEastAsia" w:hAnsi="Cambria Math" w:cs="Cambria Math"/>
              <w:lang w:val="en-GB"/>
            </w:rPr>
            <m:t>∀</m:t>
          </m:r>
          <m:d>
            <m:dPr>
              <m:ctrlPr>
                <w:rPr>
                  <w:rFonts w:ascii="Cambria Math" w:eastAsiaTheme="minorEastAsia" w:hAnsi="Cambria Math" w:cs="Calibri"/>
                  <w:i/>
                  <w:lang w:val="en-GB"/>
                </w:rPr>
              </m:ctrlPr>
            </m:dPr>
            <m:e>
              <m:sSub>
                <m:sSubPr>
                  <m:ctrlPr>
                    <w:rPr>
                      <w:rFonts w:ascii="Cambria Math" w:eastAsiaTheme="minorEastAsia" w:hAnsi="Cambria Math"/>
                      <w:i/>
                      <w:lang w:val="en-GB"/>
                    </w:rPr>
                  </m:ctrlPr>
                </m:sSubPr>
                <m:e>
                  <m:r>
                    <w:rPr>
                      <w:rFonts w:ascii="Cambria Math" w:eastAsiaTheme="minorEastAsia" w:hAnsi="Cambria Math" w:cs="Calibri"/>
                      <w:lang w:val="en-GB"/>
                    </w:rPr>
                    <m:t>p</m:t>
                  </m:r>
                  <m:ctrlPr>
                    <w:rPr>
                      <w:rFonts w:ascii="Cambria Math" w:eastAsiaTheme="minorEastAsia" w:hAnsi="Cambria Math" w:cs="Calibri"/>
                      <w:i/>
                      <w:lang w:val="en-GB"/>
                    </w:rPr>
                  </m:ctrlPr>
                </m:e>
                <m:sub>
                  <m:r>
                    <w:rPr>
                      <w:rFonts w:ascii="Cambria Math" w:eastAsiaTheme="minorEastAsia" w:hAnsi="Cambria Math"/>
                      <w:lang w:val="en-GB"/>
                    </w:rPr>
                    <m:t>e</m:t>
                  </m:r>
                </m:sub>
              </m:sSub>
              <m:r>
                <w:rPr>
                  <w:rFonts w:ascii="Cambria Math" w:eastAsiaTheme="minorEastAsia" w:hAnsi="Cambria Math" w:cs="Cambria Math"/>
                  <w:lang w:val="en-GB"/>
                </w:rPr>
                <m:t>∈</m:t>
              </m:r>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ctrlPr>
                <w:rPr>
                  <w:rFonts w:ascii="Cambria Math" w:eastAsiaTheme="minorEastAsia" w:hAnsi="Cambria Math"/>
                  <w:i/>
                  <w:lang w:val="en-GB"/>
                </w:rPr>
              </m:ctrlPr>
            </m:e>
          </m:d>
          <m:r>
            <w:rPr>
              <w:rFonts w:ascii="Cambria Math" w:eastAsiaTheme="minorEastAsia" w:hAnsi="Cambria Math"/>
              <w:lang w:val="en-GB"/>
            </w:rPr>
            <m:t>&amp;</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f</m:t>
                  </m:r>
                </m:sub>
              </m:sSub>
              <m:r>
                <w:rPr>
                  <w:rFonts w:ascii="Cambria Math" w:eastAsiaTheme="minorEastAsia" w:hAnsi="Cambria Math" w:cs="Cambria Math"/>
                  <w:lang w:val="en-GB"/>
                </w:rPr>
                <m:t>∈</m:t>
              </m:r>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e>
              </m:d>
            </m:e>
          </m:d>
          <m:r>
            <w:rPr>
              <w:rFonts w:ascii="Cambria Math" w:eastAsiaTheme="minorEastAsia" w:hAnsi="Cambria Math"/>
              <w:lang w:val="en-GB"/>
            </w:rPr>
            <m:t>: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e</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f</m:t>
                  </m:r>
                </m:sub>
              </m:sSub>
            </m:e>
          </m:d>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m:rPr>
              <m:sty m:val="p"/>
            </m:rPr>
            <w:rPr>
              <w:rFonts w:ascii="Cambria Math" w:eastAsiaTheme="minorEastAsia" w:hAnsi="Cambria Math"/>
              <w:lang w:val="en-GB"/>
            </w:rPr>
            <m:t>]</m:t>
          </m:r>
          <m:r>
            <m:rPr>
              <m:sty m:val="p"/>
            </m:rPr>
            <w:rPr>
              <w:rFonts w:ascii="Cambria Math" w:eastAsiaTheme="minorEastAsia" w:hAnsi="Cambria Math"/>
              <w:lang w:val="en-GB"/>
            </w:rPr>
            <w:br/>
          </m:r>
        </m:oMath>
        <m:oMath>
          <m:r>
            <m:rPr>
              <m:sty m:val="bi"/>
            </m:rPr>
            <w:rPr>
              <w:rFonts w:ascii="Cambria Math" w:eastAsiaTheme="minorEastAsia" w:hAnsi="Cambria Math"/>
              <w:lang w:val="en-GB"/>
            </w:rPr>
            <m:t xml:space="preserve">if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g</m:t>
              </m:r>
            </m:sub>
          </m:sSub>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m:rPr>
              <m:sty m:val="bi"/>
            </m:rPr>
            <w:rPr>
              <w:rFonts w:ascii="Cambria Math" w:eastAsiaTheme="minorEastAsia" w:hAnsi="Cambria Math"/>
              <w:lang w:val="en-GB"/>
            </w:rPr>
            <m:t xml:space="preserve"> and</m:t>
          </m:r>
          <m:d>
            <m:dPr>
              <m:ctrlPr>
                <w:rPr>
                  <w:rFonts w:ascii="Cambria Math" w:eastAsiaTheme="minorEastAsia" w:hAnsi="Cambria Math"/>
                  <w:i/>
                  <w:lang w:val="en-GB"/>
                </w:rPr>
              </m:ctrlPr>
            </m:dPr>
            <m:e>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g</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m:rPr>
              <m:sty m:val="p"/>
            </m:rPr>
            <w:rPr>
              <w:rFonts w:ascii="Cambria Math" w:eastAsiaTheme="minorEastAsia" w:hAnsi="Cambria Math"/>
              <w:lang w:val="en-GB"/>
            </w:rPr>
            <w:br/>
          </m:r>
        </m:oMath>
        <m:oMath>
          <m:r>
            <m:rPr>
              <m:sty m:val="bi"/>
            </m:rPr>
            <w:rPr>
              <w:rFonts w:ascii="Cambria Math" w:eastAsiaTheme="minorEastAsia" w:hAnsi="Cambria Math"/>
              <w:lang w:val="en-GB"/>
            </w:rPr>
            <m:t>then</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g</m:t>
              </m:r>
            </m:sub>
          </m:sSub>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e>
          </m:d>
          <m:r>
            <m:rPr>
              <m:sty m:val="p"/>
            </m:rPr>
            <w:rPr>
              <w:rFonts w:eastAsiaTheme="minorEastAsia"/>
              <w:lang w:val="en-GB"/>
            </w:rPr>
            <w:br/>
          </m:r>
        </m:oMath>
      </m:oMathPara>
      <w:r w:rsidR="00E75D77">
        <w:rPr>
          <w:rFonts w:eastAsiaTheme="minorEastAsia"/>
          <w:b/>
          <w:bCs/>
          <w:sz w:val="20"/>
          <w:szCs w:val="20"/>
          <w:lang w:val="en-GB"/>
        </w:rPr>
        <w:t>Explanation:</w:t>
      </w:r>
      <w:r w:rsidR="00E75D77">
        <w:rPr>
          <w:rFonts w:eastAsiaTheme="minorEastAsia"/>
          <w:sz w:val="20"/>
          <w:szCs w:val="20"/>
          <w:lang w:val="en-GB"/>
        </w:rPr>
        <w:t xml:space="preserve"> if lines have the same direction and this direction is also the direction between all points belonging to the one and all points belonging to the other, some range of points could belong to both. </w:t>
      </w:r>
    </w:p>
    <w:p w:rsidR="00E75D77" w:rsidRPr="00B569D1" w:rsidRDefault="004E1B19" w:rsidP="007C460C">
      <w:pPr>
        <w:bidi w:val="0"/>
        <w:rPr>
          <w:rFonts w:eastAsiaTheme="minorEastAsia"/>
          <w:lang w:val="en-GB"/>
        </w:rPr>
      </w:pPr>
      <w:r>
        <w:rPr>
          <w:rFonts w:eastAsiaTheme="minorEastAsia"/>
          <w:b/>
          <w:bCs/>
          <w:lang w:val="en-GB"/>
        </w:rPr>
        <w:t>P</w:t>
      </w:r>
      <w:r w:rsidR="009D5BA2">
        <w:rPr>
          <w:rFonts w:eastAsiaTheme="minorEastAsia"/>
          <w:b/>
          <w:bCs/>
          <w:lang w:val="en-GB"/>
        </w:rPr>
        <w:t xml:space="preserve">roposition </w:t>
      </w:r>
      <w:r w:rsidR="009A34AE">
        <w:rPr>
          <w:rFonts w:eastAsiaTheme="minorEastAsia"/>
          <w:b/>
          <w:bCs/>
          <w:lang w:val="en-GB"/>
        </w:rPr>
        <w:t>8</w:t>
      </w:r>
      <w:r w:rsidR="009D5BA2">
        <w:rPr>
          <w:rFonts w:eastAsiaTheme="minorEastAsia"/>
          <w:b/>
          <w:bCs/>
          <w:lang w:val="en-GB"/>
        </w:rPr>
        <w:t>:</w:t>
      </w:r>
      <w:r w:rsidR="00956F82">
        <w:rPr>
          <w:rFonts w:eastAsiaTheme="minorEastAsia"/>
          <w:b/>
          <w:bCs/>
          <w:lang w:val="en-GB"/>
        </w:rPr>
        <w:br/>
      </w:r>
      <m:oMathPara>
        <m:oMath>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l</m:t>
              </m:r>
              <m:ctrlPr>
                <w:rPr>
                  <w:rFonts w:ascii="Cambria Math" w:eastAsiaTheme="minorEastAsia" w:hAnsi="Cambria Math" w:cs="Calibri"/>
                  <w:i/>
                  <w:lang w:val="en-GB"/>
                </w:rPr>
              </m:ctrlPr>
            </m:e>
            <m:sub>
              <m:r>
                <w:rPr>
                  <w:rFonts w:ascii="Cambria Math" w:eastAsiaTheme="minorEastAsia" w:hAnsi="Cambria Math"/>
                  <w:lang w:val="en-GB"/>
                </w:rPr>
                <m:t>c</m:t>
              </m:r>
            </m:sub>
          </m:sSub>
          <m:r>
            <w:rPr>
              <w:rFonts w:ascii="Cambria Math" w:eastAsiaTheme="minorEastAsia" w:hAnsi="Cambria Math"/>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m:rPr>
              <m:sty m:val="bi"/>
            </m:rPr>
            <w:rPr>
              <w:rFonts w:ascii="Cambria Math" w:eastAsiaTheme="minorEastAsia" w:hAnsi="Cambria Math"/>
              <w:lang w:val="en-GB"/>
            </w:rPr>
            <m:t>if</m:t>
          </m:r>
          <m:r>
            <w:rPr>
              <w:rFonts w:ascii="Cambria Math" w:eastAsiaTheme="minorEastAsia" w:hAnsi="Cambria Math"/>
              <w:lang w:val="en-GB"/>
            </w:rPr>
            <m:t xml:space="preserve">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e>
          </m:d>
          <m:r>
            <m:rPr>
              <m:sty m:val="bi"/>
            </m:rPr>
            <w:rPr>
              <w:rFonts w:ascii="Cambria Math" w:eastAsiaTheme="minorEastAsia" w:hAnsi="Cambria Math"/>
              <w:lang w:val="en-GB"/>
            </w:rPr>
            <m:t>than</m:t>
          </m:r>
          <m:r>
            <w:rPr>
              <w:rFonts w:ascii="Cambria Math" w:eastAsiaTheme="minorEastAsia" w:hAnsi="Cambria Math"/>
              <w:lang w:val="en-GB"/>
            </w:rPr>
            <m:t xml:space="preserve"> a single 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e>
          </m:d>
          <m:r>
            <w:rPr>
              <w:rFonts w:ascii="Cambria Math" w:eastAsiaTheme="minorEastAsia" w:hAnsi="Cambria Math"/>
              <w:lang w:val="en-GB"/>
            </w:rPr>
            <m:t xml:space="preserve"> is possible </m:t>
          </m:r>
          <m:r>
            <m:rPr>
              <m:sty m:val="p"/>
            </m:rPr>
            <w:rPr>
              <w:rFonts w:eastAsiaTheme="minorEastAsia"/>
              <w:lang w:val="en-GB"/>
            </w:rPr>
            <w:br/>
          </m:r>
        </m:oMath>
      </m:oMathPara>
      <w:r w:rsidR="00E75D77" w:rsidRPr="00E75D77">
        <w:rPr>
          <w:rFonts w:eastAsiaTheme="minorEastAsia"/>
          <w:b/>
          <w:bCs/>
          <w:sz w:val="20"/>
          <w:szCs w:val="20"/>
          <w:lang w:val="en-GB"/>
        </w:rPr>
        <w:t>Explanation:</w:t>
      </w:r>
      <w:r w:rsidR="00E75D77" w:rsidRPr="00E75D77">
        <w:rPr>
          <w:rFonts w:eastAsiaTheme="minorEastAsia"/>
          <w:sz w:val="20"/>
          <w:szCs w:val="20"/>
          <w:lang w:val="en-GB"/>
        </w:rPr>
        <w:t xml:space="preserve"> if lines have different orientation, one and at most one cross is possible</w:t>
      </w:r>
    </w:p>
    <w:p w:rsidR="009D457B" w:rsidRPr="009E3F5A" w:rsidRDefault="00123F6F" w:rsidP="007C460C">
      <w:pPr>
        <w:bidi w:val="0"/>
        <w:rPr>
          <w:rFonts w:eastAsiaTheme="minorEastAsia"/>
          <w:b/>
          <w:bCs/>
          <w:sz w:val="20"/>
          <w:szCs w:val="20"/>
          <w:lang w:val="en-GB"/>
        </w:rPr>
      </w:pPr>
      <w:r w:rsidRPr="00123F6F">
        <w:rPr>
          <w:rFonts w:eastAsiaTheme="minorEastAsia"/>
          <w:b/>
          <w:bCs/>
          <w:lang w:val="en-GB"/>
        </w:rPr>
        <w:t xml:space="preserve">Proposition </w:t>
      </w:r>
      <w:r w:rsidR="009A34AE">
        <w:rPr>
          <w:rFonts w:eastAsiaTheme="minorEastAsia"/>
          <w:b/>
          <w:bCs/>
          <w:lang w:val="en-GB"/>
        </w:rPr>
        <w:t>9</w:t>
      </w:r>
      <w:r w:rsidRPr="00862694">
        <w:rPr>
          <w:rFonts w:eastAsiaTheme="minorEastAsia"/>
          <w:lang w:val="en-GB"/>
        </w:rPr>
        <w:t>:</w:t>
      </w:r>
      <m:oMath>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m:rPr>
            <m:sty m:val="bi"/>
          </m:rPr>
          <w:rPr>
            <w:rFonts w:ascii="Cambria Math" w:eastAsiaTheme="minorEastAsia" w:hAnsi="Cambria Math"/>
            <w:lang w:val="en-GB"/>
          </w:rPr>
          <m:t xml:space="preserve"> iff </m:t>
        </m:r>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r</m:t>
            </m:r>
            <m:ctrlPr>
              <w:rPr>
                <w:rFonts w:ascii="Cambria Math" w:eastAsiaTheme="minorEastAsia" w:hAnsi="Cambria Math" w:cs="Calibri"/>
                <w:i/>
                <w:lang w:val="en-GB"/>
              </w:rPr>
            </m:ctrlPr>
          </m:e>
          <m:sub>
            <m:r>
              <w:rPr>
                <w:rFonts w:ascii="Cambria Math" w:eastAsiaTheme="minorEastAsia" w:hAnsi="Cambria Math"/>
                <w:lang w:val="en-GB"/>
              </w:rPr>
              <m:t>x</m:t>
            </m:r>
          </m:sub>
        </m:sSub>
        <m:r>
          <w:rPr>
            <w:rFonts w:ascii="Cambria Math" w:eastAsiaTheme="minorEastAsia" w:hAnsi="Cambria Math"/>
            <w:lang w:val="en-GB"/>
          </w:rPr>
          <m:t>&lt;ln</m:t>
        </m:r>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sub>
        </m:sSub>
        <m:r>
          <w:rPr>
            <w:rFonts w:ascii="Cambria Math" w:eastAsiaTheme="minorEastAsia" w:hAnsi="Cambria Math"/>
            <w:lang w:val="en-GB"/>
          </w:rPr>
          <m:t>&amp;ln</m:t>
        </m:r>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sub>
        </m:sSub>
        <m:r>
          <m:rPr>
            <m:sty m:val="p"/>
          </m:rPr>
          <w:rPr>
            <w:rFonts w:ascii="Cambria Math" w:eastAsiaTheme="minorEastAsia" w:hAnsi="Cambria Math"/>
            <w:lang w:val="en-GB"/>
          </w:rPr>
          <w:br/>
        </m:r>
      </m:oMath>
      <m:oMathPara>
        <m:oMath>
          <m:r>
            <m:rPr>
              <m:sty m:val="bi"/>
            </m:rPr>
            <w:rPr>
              <w:rFonts w:ascii="Cambria Math" w:eastAsiaTheme="minorEastAsia" w:hAnsi="Cambria Math"/>
              <w:lang w:val="en-GB"/>
            </w:rPr>
            <m:t>and</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m:rPr>
              <m:sty m:val="bi"/>
            </m:rPr>
            <w:rPr>
              <w:rFonts w:ascii="Cambria Math" w:eastAsiaTheme="minorEastAsia" w:hAnsi="Cambria Math"/>
              <w:lang w:val="en-GB"/>
            </w:rPr>
            <m:t>where</m:t>
          </m:r>
          <m:sSub>
            <m:sSubPr>
              <m:ctrlPr>
                <w:rPr>
                  <w:rFonts w:ascii="Cambria Math" w:eastAsiaTheme="minorEastAsia" w:hAnsi="Cambria Math"/>
                  <w:i/>
                  <w:iCs/>
                  <w:lang w:val="en-GB"/>
                </w:rPr>
              </m:ctrlPr>
            </m:sSubPr>
            <m:e>
              <m:r>
                <w:rPr>
                  <w:rFonts w:ascii="Cambria Math" w:eastAsiaTheme="minorEastAsia" w:hAnsi="Cambria Math"/>
                  <w:lang w:val="en-GB"/>
                </w:rPr>
                <m:t>ipl</m:t>
              </m:r>
            </m:e>
            <m:sub>
              <m:r>
                <w:rPr>
                  <w:rFonts w:ascii="Cambria Math" w:eastAsiaTheme="minorEastAsia" w:hAnsi="Cambria Math"/>
                  <w:lang w:val="en-GB"/>
                </w:rPr>
                <m:t>e</m:t>
              </m:r>
            </m:sub>
          </m:sSub>
          <m:r>
            <m:rPr>
              <m:sty m:val="p"/>
            </m:rPr>
            <w:rPr>
              <w:rFonts w:ascii="Cambria Math" w:eastAsiaTheme="minorEastAsia" w:hAnsi="Cambria Math"/>
              <w:lang w:val="en-GB"/>
            </w:rPr>
            <m:t>=</m:t>
          </m:r>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+v(</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x</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m:rPr>
              <m:sty m:val="p"/>
            </m:rPr>
            <w:rPr>
              <w:rFonts w:ascii="Cambria Math" w:eastAsiaTheme="minorEastAsia" w:hAnsi="Cambria Math"/>
              <w:lang w:val="en-GB"/>
            </w:rPr>
            <w:br/>
          </m:r>
        </m:oMath>
        <m:oMath>
          <m:r>
            <m:rPr>
              <m:sty m:val="bi"/>
            </m:rPr>
            <w:rPr>
              <w:rFonts w:ascii="Cambria Math" w:eastAsiaTheme="minorEastAsia" w:hAnsi="Cambria Math"/>
              <w:lang w:val="en-GB"/>
            </w:rPr>
            <m:t>and</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f</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m:rPr>
              <m:sty m:val="bi"/>
            </m:rPr>
            <w:rPr>
              <w:rFonts w:ascii="Cambria Math" w:eastAsiaTheme="minorEastAsia" w:hAnsi="Cambria Math"/>
              <w:lang w:val="en-GB"/>
            </w:rPr>
            <m:t>where</m:t>
          </m:r>
          <m:r>
            <w:rPr>
              <w:rFonts w:ascii="Cambria Math" w:eastAsiaTheme="minorEastAsia" w:hAnsi="Cambria Math"/>
              <w:lang w:val="en-GB"/>
            </w:rPr>
            <m:t xml:space="preserve"> 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f</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ipl</m:t>
              </m:r>
            </m:e>
            <m:sub>
              <m:r>
                <w:rPr>
                  <w:rFonts w:ascii="Cambria Math" w:eastAsiaTheme="minorEastAsia" w:hAnsi="Cambria Math"/>
                  <w:lang w:val="en-GB"/>
                </w:rPr>
                <m:t>b</m:t>
              </m:r>
            </m:sub>
          </m:sSub>
          <m:r>
            <w:rPr>
              <w:rFonts w:ascii="Cambria Math" w:eastAsiaTheme="minorEastAsia" w:hAnsi="Cambria Math"/>
              <w:lang w:val="en-GB"/>
            </w:rPr>
            <m:t>+v(</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x</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m:rPr>
              <m:sty m:val="p"/>
            </m:rPr>
            <w:rPr>
              <w:rFonts w:ascii="Cambria Math" w:eastAsiaTheme="minorEastAsia" w:hAnsi="Cambria Math"/>
              <w:lang w:val="en-GB"/>
            </w:rPr>
            <w:br/>
          </m:r>
        </m:oMath>
        <m:oMath>
          <m:r>
            <m:rPr>
              <m:sty m:val="bi"/>
            </m:rPr>
            <w:rPr>
              <w:rFonts w:ascii="Cambria Math" w:eastAsiaTheme="minorEastAsia" w:hAnsi="Cambria Math"/>
              <w:lang w:val="en-GB"/>
            </w:rPr>
            <m:t xml:space="preserve">i.i.v.t </m:t>
          </m:r>
          <m:r>
            <w:rPr>
              <w:rFonts w:ascii="Cambria Math" w:eastAsiaTheme="minorEastAsia" w:hAnsi="Cambria Math"/>
              <w:lang w:val="en-GB"/>
            </w:rPr>
            <m:t>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 xml:space="preserve"> )=r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f</m:t>
                  </m:r>
                </m:sub>
              </m:sSub>
            </m:e>
          </m:d>
          <m:r>
            <m:rPr>
              <m:sty m:val="p"/>
            </m:rPr>
            <w:rPr>
              <w:rFonts w:eastAsiaTheme="minorEastAsia"/>
              <w:u w:val="single"/>
              <w:lang w:val="en-GB"/>
            </w:rPr>
            <w:br/>
          </m:r>
        </m:oMath>
      </m:oMathPara>
      <w:r w:rsidR="00666E4B">
        <w:rPr>
          <w:rFonts w:eastAsiaTheme="minorEastAsia"/>
          <w:b/>
          <w:bCs/>
          <w:sz w:val="20"/>
          <w:szCs w:val="20"/>
          <w:lang w:val="en-GB"/>
        </w:rPr>
        <w:t>Ex</w:t>
      </w:r>
      <w:r w:rsidR="00666E4B" w:rsidRPr="00E75D77">
        <w:rPr>
          <w:rFonts w:eastAsiaTheme="minorEastAsia"/>
          <w:b/>
          <w:bCs/>
          <w:sz w:val="20"/>
          <w:szCs w:val="20"/>
          <w:lang w:val="en-GB"/>
        </w:rPr>
        <w:t>planation:</w:t>
      </w:r>
      <w:r w:rsidR="00666E4B" w:rsidRPr="009E3F5A">
        <w:rPr>
          <w:rFonts w:eastAsiaTheme="minorEastAsia"/>
          <w:sz w:val="20"/>
          <w:szCs w:val="20"/>
          <w:lang w:val="en-GB"/>
        </w:rPr>
        <w:t xml:space="preserve">the distance between first ends of </w:t>
      </w:r>
      <w:r w:rsidR="005F5D60" w:rsidRPr="009E3F5A">
        <w:rPr>
          <w:rFonts w:eastAsiaTheme="minorEastAsia"/>
          <w:sz w:val="20"/>
          <w:szCs w:val="20"/>
          <w:lang w:val="en-GB"/>
        </w:rPr>
        <w:t>equal</w:t>
      </w:r>
      <w:r w:rsidR="00666E4B" w:rsidRPr="009E3F5A">
        <w:rPr>
          <w:rFonts w:eastAsiaTheme="minorEastAsia"/>
          <w:sz w:val="20"/>
          <w:szCs w:val="20"/>
          <w:lang w:val="en-GB"/>
        </w:rPr>
        <w:t xml:space="preserve"> parts of </w:t>
      </w:r>
      <w:r w:rsidR="005F5D60" w:rsidRPr="009E3F5A">
        <w:rPr>
          <w:rFonts w:eastAsiaTheme="minorEastAsia"/>
          <w:sz w:val="20"/>
          <w:szCs w:val="20"/>
          <w:lang w:val="en-GB"/>
        </w:rPr>
        <w:t>parallel</w:t>
      </w:r>
      <w:r w:rsidR="00666E4B" w:rsidRPr="009E3F5A">
        <w:rPr>
          <w:rFonts w:eastAsiaTheme="minorEastAsia"/>
          <w:sz w:val="20"/>
          <w:szCs w:val="20"/>
          <w:lang w:val="en-GB"/>
        </w:rPr>
        <w:t xml:space="preserve"> lines, and the distance between the other ends, are themselves equal.</w:t>
      </w:r>
    </w:p>
    <w:p w:rsidR="00F631F0" w:rsidRPr="00F631F0" w:rsidRDefault="00F631F0" w:rsidP="00F631F0">
      <w:pPr>
        <w:bidi w:val="0"/>
        <w:rPr>
          <w:rFonts w:ascii="Calibri" w:eastAsia="Times New Roman" w:hAnsi="Calibri" w:cs="Arial"/>
          <w:sz w:val="28"/>
          <w:szCs w:val="28"/>
          <w:u w:val="single"/>
          <w:lang w:val="en-GB"/>
        </w:rPr>
      </w:pPr>
      <w:r w:rsidRPr="00F631F0">
        <w:rPr>
          <w:rFonts w:ascii="Calibri" w:eastAsia="Times New Roman" w:hAnsi="Calibri" w:cs="Arial"/>
          <w:sz w:val="28"/>
          <w:szCs w:val="28"/>
          <w:u w:val="single"/>
          <w:lang w:val="en-GB"/>
        </w:rPr>
        <w:t>Angle</w:t>
      </w:r>
    </w:p>
    <w:p w:rsidR="00F631F0" w:rsidRPr="00F631F0" w:rsidRDefault="00F631F0" w:rsidP="00F631F0">
      <w:pPr>
        <w:bidi w:val="0"/>
        <w:spacing w:after="160" w:line="259" w:lineRule="auto"/>
        <w:rPr>
          <w:rFonts w:ascii="Calibri" w:eastAsia="Times New Roman" w:hAnsi="Calibri" w:cs="Arial"/>
          <w:iCs/>
        </w:rPr>
      </w:pPr>
      <w:r w:rsidRPr="00F631F0">
        <w:rPr>
          <w:rFonts w:ascii="Calibri" w:eastAsia="Times New Roman" w:hAnsi="Calibri" w:cs="Arial"/>
          <w:b/>
          <w:bCs/>
        </w:rPr>
        <w:t>Define</w:t>
      </w:r>
      <w:r w:rsidRPr="00F631F0">
        <w:rPr>
          <w:rFonts w:ascii="Calibri" w:eastAsia="Times New Roman" w:hAnsi="Calibri" w:cs="Arial"/>
          <w:b/>
          <w:bCs/>
          <w:iCs/>
        </w:rPr>
        <w:t xml:space="preserve">: </w:t>
      </w:r>
      <w:r w:rsidRPr="00F631F0">
        <w:rPr>
          <w:rFonts w:ascii="Calibri" w:eastAsia="Times New Roman" w:hAnsi="Calibri" w:cs="Arial"/>
          <w:iCs/>
        </w:rPr>
        <w:t>angle is the difference in direction.</w:t>
      </w:r>
    </w:p>
    <w:p w:rsidR="00F631F0" w:rsidRPr="00F631F0" w:rsidRDefault="00F631F0" w:rsidP="00F631F0">
      <w:pPr>
        <w:bidi w:val="0"/>
        <w:spacing w:after="160" w:line="259" w:lineRule="auto"/>
        <w:rPr>
          <w:rFonts w:ascii="Calibri" w:eastAsia="Times New Roman" w:hAnsi="Calibri" w:cs="Arial"/>
          <w:iCs/>
          <w:lang w:val="en-GB"/>
        </w:rPr>
      </w:pPr>
      <m:oMathPara>
        <m:oMath>
          <m:r>
            <w:rPr>
              <w:rFonts w:ascii="Cambria Math" w:eastAsia="Times New Roman" w:hAnsi="Cambria Math" w:cs="Arial"/>
            </w:rPr>
            <m:t>α</m:t>
          </m:r>
          <m:d>
            <m:dPr>
              <m:ctrlPr>
                <w:rPr>
                  <w:rFonts w:ascii="Cambria Math" w:eastAsia="Times New Roman" w:hAnsi="Cambria Math" w:cs="Arial"/>
                  <w:i/>
                  <w:iCs/>
                </w:rPr>
              </m:ctrlPr>
            </m:dPr>
            <m:e>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ctrlPr>
                <w:rPr>
                  <w:rFonts w:ascii="Cambria Math" w:eastAsia="Times New Roman" w:hAnsi="Cambria Math" w:cs="Arial"/>
                  <w:i/>
                  <w:iCs/>
                  <w:lang w:val="en-GB"/>
                </w:rPr>
              </m:ctrlPr>
            </m:e>
          </m:d>
        </m:oMath>
      </m:oMathPara>
    </w:p>
    <w:p w:rsidR="00F631F0" w:rsidRPr="00F631F0" w:rsidRDefault="00F631F0" w:rsidP="00F631F0">
      <w:pPr>
        <w:bidi w:val="0"/>
        <w:spacing w:after="160" w:line="259" w:lineRule="auto"/>
        <w:rPr>
          <w:rFonts w:ascii="Calibri" w:eastAsia="Times New Roman" w:hAnsi="Calibri" w:cs="Arial"/>
          <w:iCs/>
          <w:lang w:val="en-GB"/>
        </w:rPr>
      </w:pPr>
      <w:r w:rsidRPr="00F631F0">
        <w:rPr>
          <w:rFonts w:ascii="Calibri" w:eastAsia="Times New Roman" w:hAnsi="Calibri" w:cs="Arial"/>
          <w:iCs/>
          <w:lang w:val="en-GB"/>
        </w:rPr>
        <w:t>Angle is a quality.</w:t>
      </w:r>
    </w:p>
    <w:p w:rsidR="00F631F0" w:rsidRPr="00F631F0" w:rsidRDefault="00F631F0" w:rsidP="00F631F0">
      <w:pPr>
        <w:bidi w:val="0"/>
        <w:spacing w:after="160" w:line="259" w:lineRule="auto"/>
        <w:rPr>
          <w:rFonts w:ascii="Calibri" w:eastAsia="Times New Roman" w:hAnsi="Calibri" w:cs="Arial"/>
          <w:lang w:val="en-GB"/>
        </w:rPr>
      </w:pPr>
      <w:r w:rsidRPr="00F631F0">
        <w:rPr>
          <w:rFonts w:ascii="Calibri" w:eastAsia="Times New Roman" w:hAnsi="Calibri" w:cs="Arial"/>
          <w:lang w:val="en-GB"/>
        </w:rPr>
        <w:t xml:space="preserve">Angles are anticomotative </w:t>
      </w:r>
    </w:p>
    <w:p w:rsidR="00F631F0" w:rsidRPr="00F631F0" w:rsidRDefault="00F631F0" w:rsidP="00F631F0">
      <w:pPr>
        <w:bidi w:val="0"/>
        <w:spacing w:after="160" w:line="259" w:lineRule="auto"/>
        <w:ind w:left="360"/>
        <w:rPr>
          <w:rFonts w:ascii="Calibri" w:eastAsia="Times New Roman" w:hAnsi="Calibri" w:cs="Arial"/>
          <w:i/>
        </w:rPr>
      </w:pPr>
      <m:oMathPara>
        <m:oMath>
          <m:r>
            <w:rPr>
              <w:rFonts w:ascii="Cambria Math" w:eastAsia="Calibri" w:hAnsi="Cambria Math" w:cs="Arial"/>
            </w:rPr>
            <m:t>α</m:t>
          </m:r>
          <m:d>
            <m:dPr>
              <m:ctrlPr>
                <w:rPr>
                  <w:rFonts w:ascii="Cambria Math" w:eastAsia="Calibri" w:hAnsi="Cambria Math" w:cs="Arial"/>
                  <w:i/>
                </w:rPr>
              </m:ctrlPr>
            </m:dPr>
            <m:e>
              <m:r>
                <w:rPr>
                  <w:rFonts w:ascii="Cambria Math" w:eastAsia="Calibri" w:hAnsi="Cambria Math" w:cs="Arial"/>
                </w:rPr>
                <m:t>di</m:t>
              </m:r>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a</m:t>
                  </m:r>
                </m:sub>
              </m:sSub>
              <m:r>
                <w:rPr>
                  <w:rFonts w:ascii="Cambria Math" w:eastAsia="Calibri" w:hAnsi="Cambria Math" w:cs="Arial"/>
                </w:rPr>
                <m:t>di</m:t>
              </m:r>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b</m:t>
                  </m:r>
                </m:sub>
              </m:sSub>
            </m:e>
          </m:d>
          <m:r>
            <w:rPr>
              <w:rFonts w:ascii="Cambria Math" w:eastAsia="Calibri" w:hAnsi="Cambria Math" w:cs="Arial"/>
            </w:rPr>
            <m:t>=-α</m:t>
          </m:r>
          <m:d>
            <m:dPr>
              <m:ctrlPr>
                <w:rPr>
                  <w:rFonts w:ascii="Cambria Math" w:eastAsia="Calibri" w:hAnsi="Cambria Math" w:cs="Arial"/>
                  <w:i/>
                </w:rPr>
              </m:ctrlPr>
            </m:dPr>
            <m:e>
              <m:r>
                <w:rPr>
                  <w:rFonts w:ascii="Cambria Math" w:eastAsia="Calibri" w:hAnsi="Cambria Math" w:cs="Arial"/>
                </w:rPr>
                <m:t>di</m:t>
              </m:r>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b</m:t>
                  </m:r>
                </m:sub>
              </m:sSub>
              <m:r>
                <w:rPr>
                  <w:rFonts w:ascii="Cambria Math" w:eastAsia="Calibri" w:hAnsi="Cambria Math" w:cs="Arial"/>
                </w:rPr>
                <m:t>di</m:t>
              </m:r>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a</m:t>
                  </m:r>
                </m:sub>
              </m:sSub>
            </m:e>
          </m:d>
        </m:oMath>
      </m:oMathPara>
    </w:p>
    <w:p w:rsidR="00F631F0" w:rsidRPr="00F631F0" w:rsidRDefault="00F631F0" w:rsidP="00F631F0">
      <w:pPr>
        <w:bidi w:val="0"/>
        <w:spacing w:after="160" w:line="259" w:lineRule="auto"/>
        <w:rPr>
          <w:rFonts w:ascii="Calibri" w:eastAsia="Times New Roman" w:hAnsi="Calibri" w:cs="Arial"/>
          <w:lang w:val="en-GB"/>
        </w:rPr>
      </w:pPr>
      <w:r w:rsidRPr="00F631F0">
        <w:rPr>
          <w:rFonts w:ascii="Calibri" w:eastAsia="Times New Roman" w:hAnsi="Calibri" w:cs="Arial"/>
          <w:lang w:val="en-GB"/>
        </w:rPr>
        <w:lastRenderedPageBreak/>
        <w:t xml:space="preserve">and transitive </w:t>
      </w:r>
    </w:p>
    <w:p w:rsidR="00F631F0" w:rsidRPr="00F631F0" w:rsidRDefault="00F631F0" w:rsidP="00F631F0">
      <w:pPr>
        <w:bidi w:val="0"/>
        <w:spacing w:after="160" w:line="259" w:lineRule="auto"/>
        <w:rPr>
          <w:rFonts w:ascii="Calibri" w:eastAsia="Times New Roman" w:hAnsi="Calibri" w:cs="Arial"/>
          <w:i/>
          <w:lang w:val="en-GB"/>
        </w:rPr>
      </w:pPr>
      <m:oMathPara>
        <m:oMath>
          <m:r>
            <w:rPr>
              <w:rFonts w:ascii="Cambria Math" w:eastAsia="Calibri" w:hAnsi="Cambria Math" w:cs="Arial"/>
            </w:rPr>
            <m:t>α</m:t>
          </m:r>
          <m:d>
            <m:dPr>
              <m:ctrlPr>
                <w:rPr>
                  <w:rFonts w:ascii="Cambria Math" w:eastAsia="Calibri" w:hAnsi="Cambria Math" w:cs="Arial"/>
                  <w:i/>
                </w:rPr>
              </m:ctrlPr>
            </m:dPr>
            <m:e>
              <m:r>
                <w:rPr>
                  <w:rFonts w:ascii="Cambria Math" w:eastAsia="Calibri" w:hAnsi="Cambria Math" w:cs="Arial"/>
                </w:rPr>
                <m:t>di</m:t>
              </m:r>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a</m:t>
                  </m:r>
                </m:sub>
              </m:sSub>
              <m:r>
                <w:rPr>
                  <w:rFonts w:ascii="Cambria Math" w:eastAsia="Calibri" w:hAnsi="Cambria Math" w:cs="Arial"/>
                </w:rPr>
                <m:t>di</m:t>
              </m:r>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b</m:t>
                  </m:r>
                </m:sub>
              </m:sSub>
            </m:e>
          </m:d>
          <m:r>
            <w:rPr>
              <w:rFonts w:ascii="Cambria Math" w:eastAsia="Times New Roman" w:hAnsi="Cambria Math" w:cs="Arial"/>
            </w:rPr>
            <m:t>+</m:t>
          </m:r>
          <m:r>
            <w:rPr>
              <w:rFonts w:ascii="Cambria Math" w:eastAsia="Calibri" w:hAnsi="Cambria Math" w:cs="Arial"/>
            </w:rPr>
            <m:t>α</m:t>
          </m:r>
          <m:d>
            <m:dPr>
              <m:ctrlPr>
                <w:rPr>
                  <w:rFonts w:ascii="Cambria Math" w:eastAsia="Calibri" w:hAnsi="Cambria Math" w:cs="Arial"/>
                  <w:i/>
                </w:rPr>
              </m:ctrlPr>
            </m:dPr>
            <m:e>
              <m:r>
                <w:rPr>
                  <w:rFonts w:ascii="Cambria Math" w:eastAsia="Calibri" w:hAnsi="Cambria Math" w:cs="Arial"/>
                </w:rPr>
                <m:t>di</m:t>
              </m:r>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b</m:t>
                  </m:r>
                </m:sub>
              </m:sSub>
              <m:r>
                <w:rPr>
                  <w:rFonts w:ascii="Cambria Math" w:eastAsia="Calibri" w:hAnsi="Cambria Math" w:cs="Arial"/>
                </w:rPr>
                <m:t>di</m:t>
              </m:r>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c</m:t>
                  </m:r>
                </m:sub>
              </m:sSub>
            </m:e>
          </m:d>
          <m:r>
            <w:rPr>
              <w:rFonts w:ascii="Cambria Math" w:eastAsia="Calibri" w:hAnsi="Cambria Math" w:cs="Arial"/>
            </w:rPr>
            <m:t>=α</m:t>
          </m:r>
          <m:d>
            <m:dPr>
              <m:ctrlPr>
                <w:rPr>
                  <w:rFonts w:ascii="Cambria Math" w:eastAsia="Calibri" w:hAnsi="Cambria Math" w:cs="Arial"/>
                  <w:i/>
                </w:rPr>
              </m:ctrlPr>
            </m:dPr>
            <m:e>
              <m:r>
                <w:rPr>
                  <w:rFonts w:ascii="Cambria Math" w:eastAsia="Calibri" w:hAnsi="Cambria Math" w:cs="Arial"/>
                </w:rPr>
                <m:t>di</m:t>
              </m:r>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a</m:t>
                  </m:r>
                </m:sub>
              </m:sSub>
              <m:r>
                <w:rPr>
                  <w:rFonts w:ascii="Cambria Math" w:eastAsia="Calibri" w:hAnsi="Cambria Math" w:cs="Arial"/>
                </w:rPr>
                <m:t>di</m:t>
              </m:r>
              <m:sSub>
                <m:sSubPr>
                  <m:ctrlPr>
                    <w:rPr>
                      <w:rFonts w:ascii="Cambria Math" w:eastAsia="Calibri" w:hAnsi="Cambria Math" w:cs="Arial"/>
                      <w:i/>
                    </w:rPr>
                  </m:ctrlPr>
                </m:sSubPr>
                <m:e>
                  <m:r>
                    <w:rPr>
                      <w:rFonts w:ascii="Cambria Math" w:eastAsia="Calibri" w:hAnsi="Cambria Math" w:cs="Arial"/>
                    </w:rPr>
                    <m:t>r</m:t>
                  </m:r>
                </m:e>
                <m:sub>
                  <m:r>
                    <w:rPr>
                      <w:rFonts w:ascii="Cambria Math" w:eastAsia="Calibri" w:hAnsi="Cambria Math" w:cs="Arial"/>
                    </w:rPr>
                    <m:t>c</m:t>
                  </m:r>
                </m:sub>
              </m:sSub>
            </m:e>
          </m:d>
        </m:oMath>
      </m:oMathPara>
    </w:p>
    <w:p w:rsidR="00F631F0" w:rsidRPr="00F631F0" w:rsidRDefault="00F631F0" w:rsidP="00F631F0">
      <w:pPr>
        <w:bidi w:val="0"/>
        <w:spacing w:after="160" w:line="259" w:lineRule="auto"/>
        <w:rPr>
          <w:rFonts w:ascii="Calibri" w:eastAsia="Times New Roman" w:hAnsi="Calibri" w:cs="Arial"/>
          <w:iCs/>
          <w:lang w:val="en-GB"/>
        </w:rPr>
      </w:pPr>
      <w:r w:rsidRPr="00F631F0">
        <w:rPr>
          <w:rFonts w:ascii="Calibri" w:eastAsia="Times New Roman" w:hAnsi="Calibri" w:cs="Arial"/>
          <w:b/>
          <w:bCs/>
          <w:iCs/>
          <w:lang w:val="en-GB"/>
        </w:rPr>
        <w:t>Note</w:t>
      </w:r>
      <w:r w:rsidRPr="00F631F0">
        <w:rPr>
          <w:rFonts w:ascii="Calibri" w:eastAsia="Times New Roman" w:hAnsi="Calibri" w:cs="Arial"/>
          <w:iCs/>
          <w:lang w:val="en-GB"/>
        </w:rPr>
        <w:t xml:space="preserve">: directions do not act like real numbers hence </w:t>
      </w:r>
    </w:p>
    <w:p w:rsidR="00F631F0" w:rsidRPr="00F631F0" w:rsidRDefault="00F631F0" w:rsidP="00F631F0">
      <w:pPr>
        <w:bidi w:val="0"/>
        <w:spacing w:after="160" w:line="259" w:lineRule="auto"/>
        <w:rPr>
          <w:rFonts w:ascii="Calibri" w:eastAsia="Times New Roman" w:hAnsi="Calibri" w:cs="Arial"/>
          <w:iCs/>
          <w:lang w:val="en-GB"/>
        </w:rPr>
      </w:pPr>
      <m:oMathPara>
        <m:oMath>
          <m:r>
            <w:rPr>
              <w:rFonts w:ascii="Cambria Math" w:eastAsia="Times New Roman" w:hAnsi="Cambria Math" w:cs="Arial"/>
              <w:lang w:val="en-GB"/>
            </w:rPr>
            <m:t>α</m:t>
          </m:r>
          <m:d>
            <m:dPr>
              <m:ctrlPr>
                <w:rPr>
                  <w:rFonts w:ascii="Cambria Math" w:eastAsia="Times New Roman" w:hAnsi="Cambria Math" w:cs="Arial"/>
                  <w:i/>
                  <w:iCs/>
                  <w:lang w:val="en-GB"/>
                </w:rPr>
              </m:ctrlPr>
            </m:dPr>
            <m:e>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e>
          </m:d>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m:t>
          </m:r>
        </m:oMath>
      </m:oMathPara>
    </w:p>
    <w:p w:rsidR="00F631F0" w:rsidRPr="00F631F0" w:rsidRDefault="00F631F0" w:rsidP="00F631F0">
      <w:pPr>
        <w:bidi w:val="0"/>
        <w:spacing w:after="160" w:line="259" w:lineRule="auto"/>
        <w:rPr>
          <w:rFonts w:ascii="Calibri" w:eastAsia="Times New Roman" w:hAnsi="Calibri" w:cs="Arial"/>
          <w:iCs/>
          <w:lang w:val="en-GB"/>
        </w:rPr>
      </w:pPr>
      <w:r w:rsidRPr="00F631F0">
        <w:rPr>
          <w:rFonts w:ascii="Calibri" w:eastAsia="Times New Roman" w:hAnsi="Calibri" w:cs="Arial"/>
          <w:lang w:val="en-GB"/>
        </w:rPr>
        <w:t xml:space="preserve">Angles themselves could have real number value. </w:t>
      </w:r>
    </w:p>
    <w:p w:rsidR="00F631F0" w:rsidRPr="00F631F0" w:rsidRDefault="00F631F0" w:rsidP="00F631F0">
      <w:pPr>
        <w:bidi w:val="0"/>
        <w:spacing w:after="160" w:line="259" w:lineRule="auto"/>
        <w:rPr>
          <w:rFonts w:ascii="Calibri" w:eastAsia="Times New Roman" w:hAnsi="Calibri" w:cs="Arial"/>
          <w:iCs/>
          <w:lang w:val="en-GB"/>
        </w:rPr>
      </w:pPr>
      <w:r w:rsidRPr="00F631F0">
        <w:rPr>
          <w:rFonts w:ascii="Calibri" w:eastAsia="Times New Roman" w:hAnsi="Calibri" w:cs="Arial"/>
          <w:b/>
          <w:bCs/>
          <w:iCs/>
          <w:lang w:val="en-GB"/>
        </w:rPr>
        <w:t xml:space="preserve">Identification: </w:t>
      </w:r>
      <w:r w:rsidRPr="00F631F0">
        <w:rPr>
          <w:rFonts w:ascii="Calibri" w:eastAsia="Times New Roman" w:hAnsi="Calibri" w:cs="Arial"/>
          <w:iCs/>
          <w:lang w:val="en-GB"/>
        </w:rPr>
        <w:t>angles could also be identified by points such that:</w:t>
      </w:r>
    </w:p>
    <w:p w:rsidR="00F631F0" w:rsidRPr="00F631F0" w:rsidRDefault="00F631F0" w:rsidP="00F631F0">
      <w:pPr>
        <w:bidi w:val="0"/>
        <w:spacing w:after="160" w:line="259" w:lineRule="auto"/>
        <w:rPr>
          <w:rFonts w:ascii="Calibri" w:eastAsia="Times New Roman" w:hAnsi="Calibri" w:cs="Arial"/>
          <w:iCs/>
          <w:lang w:val="en-GB"/>
        </w:rPr>
      </w:pPr>
      <m:oMathPara>
        <m:oMath>
          <m:r>
            <w:rPr>
              <w:rFonts w:ascii="Cambria Math" w:eastAsia="Times New Roman" w:hAnsi="Cambria Math" w:cs="Arial"/>
              <w:lang w:val="en-GB"/>
            </w:rPr>
            <m:t>α</m:t>
          </m:r>
          <m:d>
            <m:dPr>
              <m:ctrlPr>
                <w:rPr>
                  <w:rFonts w:ascii="Cambria Math" w:eastAsia="Times New Roman" w:hAnsi="Cambria Math" w:cs="Arial"/>
                  <w:i/>
                  <w:iCs/>
                  <w:lang w:val="en-GB"/>
                </w:rPr>
              </m:ctrlPr>
            </m:dPr>
            <m:e>
              <m:sSub>
                <m:sSubPr>
                  <m:ctrlPr>
                    <w:rPr>
                      <w:rFonts w:ascii="Cambria Math" w:eastAsia="Times New Roman" w:hAnsi="Cambria Math" w:cs="Arial"/>
                      <w:i/>
                      <w:iCs/>
                      <w:lang w:val="en-GB"/>
                    </w:rPr>
                  </m:ctrlPr>
                </m:sSubPr>
                <m:e>
                  <m:r>
                    <w:rPr>
                      <w:rFonts w:ascii="Cambria Math" w:eastAsia="Times New Roman" w:hAnsi="Cambria Math" w:cs="Arial"/>
                      <w:lang w:val="en-GB"/>
                    </w:rPr>
                    <m:t>p</m:t>
                  </m:r>
                </m:e>
                <m:sub>
                  <m:r>
                    <w:rPr>
                      <w:rFonts w:ascii="Cambria Math" w:eastAsia="Times New Roman" w:hAnsi="Cambria Math" w:cs="Arial"/>
                      <w:lang w:val="en-GB"/>
                    </w:rPr>
                    <m:t>a</m:t>
                  </m:r>
                </m:sub>
              </m:sSub>
              <m:sSub>
                <m:sSubPr>
                  <m:ctrlPr>
                    <w:rPr>
                      <w:rFonts w:ascii="Cambria Math" w:eastAsia="Times New Roman" w:hAnsi="Cambria Math" w:cs="Arial"/>
                      <w:i/>
                      <w:iCs/>
                      <w:lang w:val="en-GB"/>
                    </w:rPr>
                  </m:ctrlPr>
                </m:sSubPr>
                <m:e>
                  <m:r>
                    <w:rPr>
                      <w:rFonts w:ascii="Cambria Math" w:eastAsia="Times New Roman" w:hAnsi="Cambria Math" w:cs="Arial"/>
                      <w:lang w:val="en-GB"/>
                    </w:rPr>
                    <m:t>p</m:t>
                  </m:r>
                </m:e>
                <m:sub>
                  <m:r>
                    <w:rPr>
                      <w:rFonts w:ascii="Cambria Math" w:eastAsia="Times New Roman" w:hAnsi="Cambria Math" w:cs="Arial"/>
                      <w:lang w:val="en-GB"/>
                    </w:rPr>
                    <m:t>b</m:t>
                  </m:r>
                </m:sub>
              </m:sSub>
              <m:sSub>
                <m:sSubPr>
                  <m:ctrlPr>
                    <w:rPr>
                      <w:rFonts w:ascii="Cambria Math" w:eastAsia="Times New Roman" w:hAnsi="Cambria Math" w:cs="Arial"/>
                      <w:i/>
                      <w:iCs/>
                      <w:lang w:val="en-GB"/>
                    </w:rPr>
                  </m:ctrlPr>
                </m:sSubPr>
                <m:e>
                  <m:r>
                    <w:rPr>
                      <w:rFonts w:ascii="Cambria Math" w:eastAsia="Times New Roman" w:hAnsi="Cambria Math" w:cs="Arial"/>
                      <w:lang w:val="en-GB"/>
                    </w:rPr>
                    <m:t>p</m:t>
                  </m:r>
                </m:e>
                <m:sub>
                  <m:r>
                    <w:rPr>
                      <w:rFonts w:ascii="Cambria Math" w:eastAsia="Times New Roman" w:hAnsi="Cambria Math" w:cs="Arial"/>
                      <w:lang w:val="en-GB"/>
                    </w:rPr>
                    <m:t>c</m:t>
                  </m:r>
                </m:sub>
              </m:sSub>
            </m:e>
          </m:d>
          <m:r>
            <w:rPr>
              <w:rFonts w:ascii="Cambria Math" w:eastAsia="Times New Roman" w:hAnsi="Cambria Math" w:cs="Arial"/>
              <w:lang w:val="en-GB"/>
            </w:rPr>
            <m:t>=</m:t>
          </m:r>
          <m:r>
            <w:rPr>
              <w:rFonts w:ascii="Cambria Math" w:eastAsia="Times New Roman" w:hAnsi="Cambria Math" w:cs="Arial"/>
              <w:lang w:val="el-GR"/>
            </w:rPr>
            <m:t>α</m:t>
          </m:r>
          <m:d>
            <m:dPr>
              <m:ctrlPr>
                <w:rPr>
                  <w:rFonts w:ascii="Cambria Math" w:eastAsia="Times New Roman" w:hAnsi="Cambria Math" w:cs="Arial"/>
                  <w:i/>
                  <w:iCs/>
                  <w:lang w:val="el-GR"/>
                </w:rPr>
              </m:ctrlPr>
            </m:dPr>
            <m:e>
              <m:r>
                <w:rPr>
                  <w:rFonts w:ascii="Cambria Math" w:eastAsia="Times New Roman" w:hAnsi="Cambria Math" w:cs="Arial"/>
                  <w:lang w:val="en-GB"/>
                </w:rPr>
                <m:t>dir</m:t>
              </m:r>
              <m:d>
                <m:dPr>
                  <m:ctrlPr>
                    <w:rPr>
                      <w:rFonts w:ascii="Cambria Math" w:eastAsia="Times New Roman" w:hAnsi="Cambria Math" w:cs="Arial"/>
                      <w:i/>
                      <w:iCs/>
                      <w:lang w:val="en-GB"/>
                    </w:rPr>
                  </m:ctrlPr>
                </m:dPr>
                <m:e>
                  <m:sSub>
                    <m:sSubPr>
                      <m:ctrlPr>
                        <w:rPr>
                          <w:rFonts w:ascii="Cambria Math" w:eastAsia="Times New Roman" w:hAnsi="Cambria Math" w:cs="Arial"/>
                          <w:i/>
                          <w:iCs/>
                          <w:lang w:val="en-GB"/>
                        </w:rPr>
                      </m:ctrlPr>
                    </m:sSubPr>
                    <m:e>
                      <m:r>
                        <w:rPr>
                          <w:rFonts w:ascii="Cambria Math" w:eastAsia="Times New Roman" w:hAnsi="Cambria Math" w:cs="Arial"/>
                          <w:lang w:val="en-GB"/>
                        </w:rPr>
                        <m:t>p</m:t>
                      </m:r>
                    </m:e>
                    <m:sub>
                      <m:r>
                        <w:rPr>
                          <w:rFonts w:ascii="Cambria Math" w:eastAsia="Times New Roman" w:hAnsi="Cambria Math" w:cs="Arial"/>
                          <w:lang w:val="en-GB"/>
                        </w:rPr>
                        <m:t>b</m:t>
                      </m:r>
                    </m:sub>
                  </m:sSub>
                  <m:sSub>
                    <m:sSubPr>
                      <m:ctrlPr>
                        <w:rPr>
                          <w:rFonts w:ascii="Cambria Math" w:eastAsia="Times New Roman" w:hAnsi="Cambria Math" w:cs="Arial"/>
                          <w:i/>
                          <w:iCs/>
                          <w:lang w:val="en-GB"/>
                        </w:rPr>
                      </m:ctrlPr>
                    </m:sSubPr>
                    <m:e>
                      <m:r>
                        <w:rPr>
                          <w:rFonts w:ascii="Cambria Math" w:eastAsia="Times New Roman" w:hAnsi="Cambria Math" w:cs="Arial"/>
                          <w:lang w:val="en-GB"/>
                        </w:rPr>
                        <m:t>p</m:t>
                      </m:r>
                    </m:e>
                    <m:sub>
                      <m:r>
                        <w:rPr>
                          <w:rFonts w:ascii="Cambria Math" w:eastAsia="Times New Roman" w:hAnsi="Cambria Math" w:cs="Arial"/>
                          <w:lang w:val="en-GB"/>
                        </w:rPr>
                        <m:t>a</m:t>
                      </m:r>
                    </m:sub>
                  </m:sSub>
                </m:e>
              </m:d>
              <m:r>
                <w:rPr>
                  <w:rFonts w:ascii="Cambria Math" w:eastAsia="Times New Roman" w:hAnsi="Cambria Math" w:cs="Arial"/>
                  <w:lang w:val="en-GB"/>
                </w:rPr>
                <m:t>dir</m:t>
              </m:r>
              <m:d>
                <m:dPr>
                  <m:ctrlPr>
                    <w:rPr>
                      <w:rFonts w:ascii="Cambria Math" w:eastAsia="Times New Roman" w:hAnsi="Cambria Math" w:cs="Arial"/>
                      <w:i/>
                      <w:iCs/>
                      <w:lang w:val="en-GB"/>
                    </w:rPr>
                  </m:ctrlPr>
                </m:dPr>
                <m:e>
                  <m:sSub>
                    <m:sSubPr>
                      <m:ctrlPr>
                        <w:rPr>
                          <w:rFonts w:ascii="Cambria Math" w:eastAsia="Times New Roman" w:hAnsi="Cambria Math" w:cs="Arial"/>
                          <w:i/>
                          <w:iCs/>
                          <w:lang w:val="en-GB"/>
                        </w:rPr>
                      </m:ctrlPr>
                    </m:sSubPr>
                    <m:e>
                      <m:r>
                        <w:rPr>
                          <w:rFonts w:ascii="Cambria Math" w:eastAsia="Times New Roman" w:hAnsi="Cambria Math" w:cs="Arial"/>
                          <w:lang w:val="en-GB"/>
                        </w:rPr>
                        <m:t>p</m:t>
                      </m:r>
                    </m:e>
                    <m:sub>
                      <m:r>
                        <w:rPr>
                          <w:rFonts w:ascii="Cambria Math" w:eastAsia="Times New Roman" w:hAnsi="Cambria Math" w:cs="Arial"/>
                          <w:lang w:val="en-GB"/>
                        </w:rPr>
                        <m:t>b</m:t>
                      </m:r>
                    </m:sub>
                  </m:sSub>
                  <m:sSub>
                    <m:sSubPr>
                      <m:ctrlPr>
                        <w:rPr>
                          <w:rFonts w:ascii="Cambria Math" w:eastAsia="Times New Roman" w:hAnsi="Cambria Math" w:cs="Arial"/>
                          <w:i/>
                          <w:iCs/>
                          <w:lang w:val="en-GB"/>
                        </w:rPr>
                      </m:ctrlPr>
                    </m:sSubPr>
                    <m:e>
                      <m:r>
                        <w:rPr>
                          <w:rFonts w:ascii="Cambria Math" w:eastAsia="Times New Roman" w:hAnsi="Cambria Math" w:cs="Arial"/>
                          <w:lang w:val="en-GB"/>
                        </w:rPr>
                        <m:t>p</m:t>
                      </m:r>
                    </m:e>
                    <m:sub>
                      <m:r>
                        <w:rPr>
                          <w:rFonts w:ascii="Cambria Math" w:eastAsia="Times New Roman" w:hAnsi="Cambria Math" w:cs="Arial"/>
                          <w:lang w:val="en-GB"/>
                        </w:rPr>
                        <m:t>c</m:t>
                      </m:r>
                    </m:sub>
                  </m:sSub>
                </m:e>
              </m:d>
              <m:ctrlPr>
                <w:rPr>
                  <w:rFonts w:ascii="Cambria Math" w:eastAsia="Times New Roman" w:hAnsi="Cambria Math" w:cs="Arial"/>
                  <w:i/>
                  <w:iCs/>
                  <w:lang w:val="en-GB"/>
                </w:rPr>
              </m:ctrlPr>
            </m:e>
          </m:d>
        </m:oMath>
      </m:oMathPara>
    </w:p>
    <w:p w:rsidR="00F631F0" w:rsidRPr="00F631F0" w:rsidRDefault="00F631F0" w:rsidP="00F631F0">
      <w:pPr>
        <w:bidi w:val="0"/>
        <w:spacing w:after="160" w:line="259" w:lineRule="auto"/>
        <w:rPr>
          <w:rFonts w:ascii="Calibri" w:eastAsia="Times New Roman" w:hAnsi="Calibri" w:cs="Arial"/>
          <w:iCs/>
          <w:lang w:val="en-GB"/>
        </w:rPr>
      </w:pPr>
      <w:r w:rsidRPr="00F631F0">
        <w:rPr>
          <w:rFonts w:ascii="Calibri" w:eastAsia="Times New Roman" w:hAnsi="Calibri" w:cs="Arial"/>
          <w:b/>
          <w:bCs/>
          <w:iCs/>
          <w:lang w:val="en-GB"/>
        </w:rPr>
        <w:t>Postulate 2:</w:t>
      </w:r>
      <w:r w:rsidRPr="00F631F0">
        <w:rPr>
          <w:rFonts w:ascii="Calibri" w:eastAsia="Times New Roman" w:hAnsi="Calibri" w:cs="Arial"/>
          <w:iCs/>
          <w:lang w:val="en-GB"/>
        </w:rPr>
        <w:t xml:space="preserve"> the angle between any 2 opposite directions is the same</w:t>
      </w:r>
    </w:p>
    <w:p w:rsidR="00F631F0" w:rsidRPr="00F631F0" w:rsidRDefault="00F631F0" w:rsidP="00F631F0">
      <w:pPr>
        <w:bidi w:val="0"/>
        <w:spacing w:after="160" w:line="259" w:lineRule="auto"/>
        <w:rPr>
          <w:rFonts w:ascii="Calibri" w:eastAsia="Times New Roman" w:hAnsi="Calibri" w:cs="Arial"/>
          <w:iCs/>
          <w:lang w:val="en-GB"/>
        </w:rPr>
      </w:pPr>
      <m:oMathPara>
        <m:oMath>
          <m:r>
            <w:rPr>
              <w:rFonts w:ascii="Cambria Math" w:eastAsia="Times New Roman" w:hAnsi="Cambria Math" w:cs="Arial"/>
              <w:lang w:val="en-GB"/>
            </w:rPr>
            <m:t>α</m:t>
          </m:r>
          <m:d>
            <m:dPr>
              <m:ctrlPr>
                <w:rPr>
                  <w:rFonts w:ascii="Cambria Math" w:eastAsia="Times New Roman" w:hAnsi="Cambria Math" w:cs="Arial"/>
                  <w:i/>
                  <w:iCs/>
                  <w:lang w:val="en-GB"/>
                </w:rPr>
              </m:ctrlPr>
            </m:dPr>
            <m:e>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e>
          </m:d>
          <m:r>
            <w:rPr>
              <w:rFonts w:ascii="Cambria Math" w:eastAsia="Times New Roman" w:hAnsi="Cambria Math" w:cs="Arial"/>
              <w:lang w:val="en-GB"/>
            </w:rPr>
            <m:t>=α</m:t>
          </m:r>
          <m:d>
            <m:dPr>
              <m:ctrlPr>
                <w:rPr>
                  <w:rFonts w:ascii="Cambria Math" w:eastAsia="Times New Roman" w:hAnsi="Cambria Math" w:cs="Arial"/>
                  <w:i/>
                  <w:iCs/>
                  <w:lang w:val="en-GB"/>
                </w:rPr>
              </m:ctrlPr>
            </m:dPr>
            <m:e>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e>
          </m:d>
        </m:oMath>
      </m:oMathPara>
    </w:p>
    <w:p w:rsidR="00F631F0" w:rsidRPr="00F631F0" w:rsidRDefault="00F631F0" w:rsidP="00F631F0">
      <w:pPr>
        <w:bidi w:val="0"/>
        <w:spacing w:after="160" w:line="259" w:lineRule="auto"/>
        <w:rPr>
          <w:rFonts w:ascii="Calibri" w:eastAsia="Times New Roman" w:hAnsi="Calibri" w:cs="Arial"/>
          <w:iCs/>
          <w:rtl/>
          <w:lang w:val="el-GR"/>
        </w:rPr>
      </w:pPr>
      <w:r w:rsidRPr="00F631F0">
        <w:rPr>
          <w:rFonts w:ascii="Calibri" w:eastAsia="Times New Roman" w:hAnsi="Calibri" w:cs="Arial"/>
          <w:iCs/>
          <w:lang w:val="en-GB"/>
        </w:rPr>
        <w:t xml:space="preserve">If they are all equal the same, it follows that there is such constant value that they all equal to. We shall denote this constant </w:t>
      </w:r>
      <w:r w:rsidRPr="00F631F0">
        <w:rPr>
          <w:rFonts w:ascii="Calibri" w:eastAsia="Times New Roman" w:hAnsi="Calibri" w:cs="Arial"/>
          <w:iCs/>
          <w:lang w:val="el-GR"/>
        </w:rPr>
        <w:t>π</w:t>
      </w:r>
      <w:r w:rsidRPr="00F631F0">
        <w:rPr>
          <w:rFonts w:ascii="Calibri" w:eastAsia="Times New Roman" w:hAnsi="Calibri" w:cs="Arial"/>
          <w:iCs/>
        </w:rPr>
        <w:t>.</w:t>
      </w:r>
    </w:p>
    <w:p w:rsidR="00F631F0" w:rsidRPr="00F631F0" w:rsidRDefault="00F631F0" w:rsidP="00F631F0">
      <w:pPr>
        <w:bidi w:val="0"/>
        <w:spacing w:after="160" w:line="259" w:lineRule="auto"/>
        <w:rPr>
          <w:rFonts w:ascii="Calibri" w:eastAsia="Times New Roman" w:hAnsi="Calibri" w:cs="Arial"/>
          <w:i/>
          <w:lang w:val="el-GR"/>
        </w:rPr>
      </w:pPr>
      <m:oMathPara>
        <m:oMath>
          <m:r>
            <w:rPr>
              <w:rFonts w:ascii="Cambria Math" w:eastAsia="Times New Roman" w:hAnsi="Cambria Math" w:cs="Arial"/>
              <w:lang w:val="el-GR"/>
            </w:rPr>
            <m:t>∀</m:t>
          </m:r>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 α</m:t>
          </m:r>
          <m:d>
            <m:dPr>
              <m:ctrlPr>
                <w:rPr>
                  <w:rFonts w:ascii="Cambria Math" w:eastAsia="Times New Roman" w:hAnsi="Cambria Math" w:cs="Arial"/>
                  <w:i/>
                  <w:iCs/>
                  <w:lang w:val="en-GB"/>
                </w:rPr>
              </m:ctrlPr>
            </m:dPr>
            <m:e>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iCs/>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e>
          </m:d>
          <m:r>
            <m:rPr>
              <m:sty m:val="p"/>
            </m:rPr>
            <w:rPr>
              <w:rFonts w:ascii="Cambria Math" w:eastAsia="Times New Roman" w:hAnsi="Cambria Math" w:cs="Arial"/>
              <w:lang w:val="el-GR"/>
            </w:rPr>
            <m:t>=</m:t>
          </m:r>
          <m:r>
            <w:rPr>
              <w:rFonts w:ascii="Cambria Math" w:eastAsia="Times New Roman" w:hAnsi="Cambria Math" w:cs="Arial"/>
              <w:lang w:val="el-GR"/>
            </w:rPr>
            <m:t>π</m:t>
          </m:r>
        </m:oMath>
      </m:oMathPara>
    </w:p>
    <w:p w:rsidR="00F631F0" w:rsidRPr="00F631F0" w:rsidRDefault="00F631F0" w:rsidP="00F631F0">
      <w:pPr>
        <w:bidi w:val="0"/>
        <w:spacing w:after="160" w:line="259" w:lineRule="auto"/>
        <w:rPr>
          <w:rFonts w:ascii="Calibri" w:eastAsia="Times New Roman" w:hAnsi="Calibri" w:cs="Arial"/>
          <w:lang w:val="en-GB"/>
        </w:rPr>
      </w:pPr>
      <w:r w:rsidRPr="00F631F0">
        <w:rPr>
          <w:rFonts w:ascii="Calibri" w:eastAsia="Times New Roman" w:hAnsi="Calibri" w:cs="Arial"/>
          <w:b/>
          <w:bCs/>
          <w:lang w:val="en-GB"/>
        </w:rPr>
        <w:t>Proposition 9</w:t>
      </w:r>
      <w:r w:rsidRPr="00F631F0">
        <w:rPr>
          <w:rFonts w:ascii="Calibri" w:eastAsia="Times New Roman" w:hAnsi="Calibri" w:cs="Arial"/>
          <w:lang w:val="en-GB"/>
        </w:rPr>
        <w:t>:</w:t>
      </w:r>
      <m:oMath>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m:t>
        </m:r>
        <m:r>
          <w:rPr>
            <w:rFonts w:ascii="Cambria Math" w:eastAsia="Times New Roman" w:hAnsi="Cambria Math" w:cs="Arial"/>
            <w:lang w:val="el-GR"/>
          </w:rPr>
          <m:t>α</m:t>
        </m:r>
        <m:d>
          <m:dPr>
            <m:ctrlPr>
              <w:rPr>
                <w:rFonts w:ascii="Cambria Math" w:eastAsia="Times New Roman" w:hAnsi="Cambria Math" w:cs="Arial"/>
                <w:i/>
                <w:lang w:val="en-GB"/>
              </w:rPr>
            </m:ctrlPr>
          </m:dPr>
          <m:e>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e>
        </m:d>
        <m:r>
          <w:rPr>
            <w:rFonts w:ascii="Cambria Math" w:eastAsia="Times New Roman" w:hAnsi="Cambria Math" w:cs="Arial"/>
            <w:lang w:val="en-GB"/>
          </w:rPr>
          <m:t>=2</m:t>
        </m:r>
        <m:r>
          <w:rPr>
            <w:rFonts w:ascii="Cambria Math" w:eastAsia="Times New Roman" w:hAnsi="Cambria Math" w:cs="Arial"/>
            <w:lang w:val="el-GR"/>
          </w:rPr>
          <m:t>π</m:t>
        </m:r>
      </m:oMath>
      <w:r w:rsidRPr="00F631F0">
        <w:rPr>
          <w:rFonts w:ascii="Calibri" w:eastAsia="Times New Roman" w:hAnsi="Calibri" w:cs="Arial"/>
          <w:lang w:val="en-GB"/>
        </w:rPr>
        <w:br/>
      </w:r>
      <w:r w:rsidRPr="00F631F0">
        <w:rPr>
          <w:rFonts w:ascii="Calibri" w:eastAsia="Times New Roman" w:hAnsi="Calibri" w:cs="Arial"/>
          <w:b/>
          <w:bCs/>
          <w:lang w:val="en-GB"/>
        </w:rPr>
        <w:t xml:space="preserve">explanation: </w:t>
      </w:r>
      <w:r w:rsidRPr="00F631F0">
        <w:rPr>
          <w:rFonts w:ascii="Calibri" w:eastAsia="Times New Roman" w:hAnsi="Calibri" w:cs="Arial"/>
          <w:lang w:val="en-GB"/>
        </w:rPr>
        <w:t>the angle between any direction and itself is 2</w:t>
      </w:r>
      <w:r w:rsidRPr="00F631F0">
        <w:rPr>
          <w:rFonts w:ascii="Calibri" w:eastAsia="Times New Roman" w:hAnsi="Calibri" w:cs="Arial"/>
          <w:lang w:val="el-GR"/>
        </w:rPr>
        <w:t>π</w:t>
      </w:r>
    </w:p>
    <w:p w:rsidR="00F631F0" w:rsidRPr="00F631F0" w:rsidRDefault="00F631F0" w:rsidP="00F631F0">
      <w:pPr>
        <w:bidi w:val="0"/>
        <w:spacing w:after="160" w:line="259" w:lineRule="auto"/>
        <w:rPr>
          <w:rFonts w:ascii="Calibri" w:eastAsia="Times New Roman" w:hAnsi="Calibri" w:cs="Arial"/>
          <w:i/>
          <w:lang w:val="en-GB"/>
        </w:rPr>
      </w:pPr>
      <w:r w:rsidRPr="00F631F0">
        <w:rPr>
          <w:rFonts w:ascii="Calibri" w:eastAsia="Times New Roman" w:hAnsi="Calibri" w:cs="Arial"/>
          <w:b/>
          <w:bCs/>
          <w:lang w:val="en-GB"/>
        </w:rPr>
        <w:t xml:space="preserve">Proposition 10 </w:t>
      </w:r>
      <w:r w:rsidRPr="00F631F0">
        <w:rPr>
          <w:rFonts w:ascii="Calibri" w:eastAsia="Times New Roman" w:hAnsi="Calibri" w:cs="Arial"/>
          <w:lang w:val="en-GB"/>
        </w:rPr>
        <w:t>:</w:t>
      </w:r>
      <m:oMath>
        <m:r>
          <w:rPr>
            <w:rFonts w:ascii="Cambria Math" w:eastAsia="Times New Roman" w:hAnsi="Cambria Math" w:cs="Arial"/>
            <w:lang w:val="en-GB"/>
          </w:rPr>
          <m:t>∀</m:t>
        </m:r>
        <m:sSub>
          <m:sSubPr>
            <m:ctrlPr>
              <w:rPr>
                <w:rFonts w:ascii="Cambria Math" w:eastAsia="Times New Roman" w:hAnsi="Cambria Math" w:cs="Arial"/>
                <w:i/>
                <w:lang w:val="el-GR"/>
              </w:rPr>
            </m:ctrlPr>
          </m:sSubPr>
          <m:e>
            <m:r>
              <w:rPr>
                <w:rFonts w:ascii="Cambria Math" w:eastAsia="Times New Roman" w:hAnsi="Cambria Math" w:cs="Arial"/>
                <w:lang w:val="el-GR"/>
              </w:rPr>
              <m:t>α</m:t>
            </m:r>
            <m:ctrlPr>
              <w:rPr>
                <w:rFonts w:ascii="Cambria Math" w:eastAsia="Times New Roman" w:hAnsi="Cambria Math" w:cs="Arial"/>
                <w:i/>
                <w:lang w:val="en-GB"/>
              </w:rPr>
            </m:ctrlPr>
          </m:e>
          <m:sub>
            <m:r>
              <w:rPr>
                <w:rFonts w:ascii="Cambria Math" w:eastAsia="Times New Roman" w:hAnsi="Cambria Math" w:cs="Arial"/>
                <w:lang w:val="en-GB"/>
              </w:rPr>
              <m:t>a</m:t>
            </m:r>
          </m:sub>
        </m:sSub>
        <m:r>
          <w:rPr>
            <w:rFonts w:ascii="Cambria Math" w:eastAsia="Times New Roman" w:hAnsi="Cambria Math" w:cs="Arial"/>
          </w:rPr>
          <m:t>&amp;</m:t>
        </m:r>
        <m:r>
          <w:rPr>
            <w:rFonts w:ascii="Cambria Math" w:eastAsia="Times New Roman" w:hAnsi="Cambria Math" w:cs="Arial"/>
            <w:lang w:val="en-GB"/>
          </w:rPr>
          <m:t>k∈Z</m:t>
        </m:r>
        <m:r>
          <w:rPr>
            <w:rFonts w:ascii="Cambria Math" w:eastAsia="Times New Roman" w:hAnsi="Cambria Math" w:cs="Arial"/>
          </w:rPr>
          <m:t>:</m:t>
        </m:r>
        <m:sSub>
          <m:sSubPr>
            <m:ctrlPr>
              <w:rPr>
                <w:rFonts w:ascii="Cambria Math" w:eastAsia="Times New Roman" w:hAnsi="Cambria Math" w:cs="Arial"/>
                <w:i/>
                <w:lang w:val="el-GR"/>
              </w:rPr>
            </m:ctrlPr>
          </m:sSubPr>
          <m:e>
            <m:r>
              <w:rPr>
                <w:rFonts w:ascii="Cambria Math" w:eastAsia="Times New Roman" w:hAnsi="Cambria Math" w:cs="Arial"/>
                <w:lang w:val="el-GR"/>
              </w:rPr>
              <m:t>α</m:t>
            </m:r>
          </m:e>
          <m:sub>
            <m:r>
              <w:rPr>
                <w:rFonts w:ascii="Cambria Math" w:eastAsia="Times New Roman" w:hAnsi="Cambria Math" w:cs="Arial"/>
                <w:lang w:val="en-GB"/>
              </w:rPr>
              <m:t>a</m:t>
            </m:r>
          </m:sub>
        </m:sSub>
        <m:r>
          <w:rPr>
            <w:rFonts w:ascii="Cambria Math" w:eastAsia="Times New Roman" w:hAnsi="Cambria Math" w:cs="Arial"/>
          </w:rPr>
          <m:t>=</m:t>
        </m:r>
        <m:sSub>
          <m:sSubPr>
            <m:ctrlPr>
              <w:rPr>
                <w:rFonts w:ascii="Cambria Math" w:eastAsia="Times New Roman" w:hAnsi="Cambria Math" w:cs="Arial"/>
                <w:i/>
                <w:lang w:val="el-GR"/>
              </w:rPr>
            </m:ctrlPr>
          </m:sSubPr>
          <m:e>
            <m:r>
              <w:rPr>
                <w:rFonts w:ascii="Cambria Math" w:eastAsia="Times New Roman" w:hAnsi="Cambria Math" w:cs="Arial"/>
                <w:lang w:val="el-GR"/>
              </w:rPr>
              <m:t>α</m:t>
            </m:r>
          </m:e>
          <m:sub>
            <m:r>
              <w:rPr>
                <w:rFonts w:ascii="Cambria Math" w:eastAsia="Times New Roman" w:hAnsi="Cambria Math" w:cs="Arial"/>
                <w:lang w:val="en-GB"/>
              </w:rPr>
              <m:t>a</m:t>
            </m:r>
          </m:sub>
        </m:sSub>
        <m:r>
          <w:rPr>
            <w:rFonts w:ascii="Cambria Math" w:eastAsia="Times New Roman" w:hAnsi="Cambria Math" w:cs="Arial"/>
          </w:rPr>
          <m:t>+2</m:t>
        </m:r>
        <m:r>
          <w:rPr>
            <w:rFonts w:ascii="Cambria Math" w:eastAsia="Times New Roman" w:hAnsi="Cambria Math" w:cs="Arial"/>
            <w:lang w:val="el-GR"/>
          </w:rPr>
          <m:t>π</m:t>
        </m:r>
        <m:r>
          <w:rPr>
            <w:rFonts w:ascii="Cambria Math" w:eastAsia="Times New Roman" w:hAnsi="Cambria Math" w:cs="Arial"/>
            <w:lang w:val="en-GB"/>
          </w:rPr>
          <m:t>k</m:t>
        </m:r>
      </m:oMath>
    </w:p>
    <w:p w:rsidR="00F631F0" w:rsidRPr="00F631F0" w:rsidRDefault="00F631F0" w:rsidP="00F631F0">
      <w:pPr>
        <w:bidi w:val="0"/>
        <w:spacing w:after="160" w:line="259" w:lineRule="auto"/>
        <w:rPr>
          <w:rFonts w:ascii="Calibri" w:eastAsia="Times New Roman" w:hAnsi="Calibri" w:cs="Arial"/>
        </w:rPr>
      </w:pPr>
      <w:r w:rsidRPr="00F631F0">
        <w:rPr>
          <w:rFonts w:ascii="Calibri" w:eastAsia="Times New Roman" w:hAnsi="Calibri" w:cs="Arial"/>
        </w:rPr>
        <w:t>From this follows that for any two directions, there is infinite number of angles, some are positive and some are negative</w:t>
      </w:r>
      <w:r w:rsidRPr="00F631F0">
        <w:rPr>
          <w:rFonts w:ascii="Calibri" w:eastAsia="Times New Roman" w:hAnsi="Calibri" w:cs="Arial"/>
          <w:vertAlign w:val="superscript"/>
        </w:rPr>
        <w:footnoteReference w:id="1"/>
      </w:r>
      <w:r w:rsidRPr="00F631F0">
        <w:rPr>
          <w:rFonts w:ascii="Calibri" w:eastAsia="Times New Roman" w:hAnsi="Calibri" w:cs="Arial"/>
        </w:rPr>
        <w:t xml:space="preserve">, as k could be positive or negative. </w:t>
      </w:r>
    </w:p>
    <w:p w:rsidR="00F631F0" w:rsidRPr="00F631F0" w:rsidRDefault="00F631F0" w:rsidP="00F631F0">
      <w:pPr>
        <w:bidi w:val="0"/>
        <w:spacing w:after="160" w:line="259" w:lineRule="auto"/>
        <w:rPr>
          <w:rFonts w:ascii="Calibri" w:eastAsia="Times New Roman" w:hAnsi="Calibri" w:cs="Arial"/>
          <w:b/>
          <w:bCs/>
          <w:sz w:val="24"/>
          <w:szCs w:val="24"/>
        </w:rPr>
      </w:pPr>
    </w:p>
    <w:p w:rsidR="00F631F0" w:rsidRPr="00F631F0" w:rsidRDefault="00F631F0" w:rsidP="00F631F0">
      <w:pPr>
        <w:bidi w:val="0"/>
        <w:spacing w:after="160" w:line="259" w:lineRule="auto"/>
        <w:rPr>
          <w:rFonts w:ascii="Calibri" w:eastAsia="Times New Roman" w:hAnsi="Calibri" w:cs="Arial"/>
        </w:rPr>
      </w:pPr>
      <w:r w:rsidRPr="00F631F0">
        <w:rPr>
          <w:rFonts w:ascii="Calibri" w:eastAsia="Times New Roman" w:hAnsi="Calibri" w:cs="Arial"/>
          <w:b/>
          <w:bCs/>
        </w:rPr>
        <w:t xml:space="preserve">Define: </w:t>
      </w:r>
      <w:r w:rsidRPr="00F631F0">
        <w:rPr>
          <w:rFonts w:ascii="Calibri" w:eastAsia="Times New Roman" w:hAnsi="Calibri" w:cs="Arial"/>
        </w:rPr>
        <w:t>angular direction, is the mode of difference in direction.</w:t>
      </w:r>
    </w:p>
    <w:p w:rsidR="00F631F0" w:rsidRPr="00F631F0" w:rsidRDefault="00F631F0" w:rsidP="00F631F0">
      <w:pPr>
        <w:bidi w:val="0"/>
        <w:spacing w:after="160" w:line="259" w:lineRule="auto"/>
        <w:rPr>
          <w:rFonts w:ascii="Calibri" w:eastAsia="Times New Roman" w:hAnsi="Calibri" w:cs="Arial"/>
        </w:rPr>
      </w:pPr>
      <m:oMathPara>
        <m:oMath>
          <m:r>
            <w:rPr>
              <w:rFonts w:ascii="Cambria Math" w:eastAsia="Times New Roman" w:hAnsi="Cambria Math" w:cs="Arial"/>
            </w:rPr>
            <m:t>διρ</m:t>
          </m:r>
        </m:oMath>
      </m:oMathPara>
    </w:p>
    <w:p w:rsidR="00F631F0" w:rsidRPr="00F631F0" w:rsidRDefault="00F631F0" w:rsidP="00F631F0">
      <w:pPr>
        <w:bidi w:val="0"/>
        <w:spacing w:after="160" w:line="259" w:lineRule="auto"/>
        <w:rPr>
          <w:rFonts w:ascii="Calibri" w:eastAsia="Times New Roman" w:hAnsi="Calibri" w:cs="Arial"/>
        </w:rPr>
      </w:pPr>
      <w:r w:rsidRPr="00F631F0">
        <w:rPr>
          <w:rFonts w:ascii="Calibri" w:eastAsia="Times New Roman" w:hAnsi="Calibri" w:cs="Arial"/>
        </w:rPr>
        <w:t>Ang. Direction is a quality.</w:t>
      </w:r>
    </w:p>
    <w:p w:rsidR="00F631F0" w:rsidRPr="00F631F0" w:rsidRDefault="00F631F0" w:rsidP="00F631F0">
      <w:pPr>
        <w:bidi w:val="0"/>
        <w:spacing w:after="160" w:line="259" w:lineRule="auto"/>
        <w:rPr>
          <w:rFonts w:ascii="Calibri" w:eastAsia="Times New Roman" w:hAnsi="Calibri" w:cs="Arial"/>
        </w:rPr>
      </w:pPr>
      <w:r w:rsidRPr="00F631F0">
        <w:rPr>
          <w:rFonts w:ascii="Calibri" w:eastAsia="Times New Roman" w:hAnsi="Calibri" w:cs="Arial"/>
        </w:rPr>
        <w:t>For any two directions there are two angular directions.</w:t>
      </w:r>
    </w:p>
    <w:p w:rsidR="00F631F0" w:rsidRPr="00F631F0" w:rsidRDefault="00F631F0" w:rsidP="00F631F0">
      <w:pPr>
        <w:bidi w:val="0"/>
        <w:spacing w:after="160" w:line="259" w:lineRule="auto"/>
        <w:rPr>
          <w:rFonts w:ascii="Calibri" w:eastAsia="Times New Roman" w:hAnsi="Calibri" w:cs="Arial"/>
        </w:rPr>
      </w:pPr>
      <w:r w:rsidRPr="00F631F0">
        <w:rPr>
          <w:rFonts w:ascii="Calibri" w:eastAsia="Times New Roman" w:hAnsi="Calibri" w:cs="Arial"/>
        </w:rPr>
        <w:t>For convenience we shall term the one ang. direction cw and the other ccw. And we shall make an arbitrate choice that ccw is the positive direction unless said otherwise. So ccw will be further notated + and cw -.</w:t>
      </w:r>
    </w:p>
    <w:p w:rsidR="00F631F0" w:rsidRPr="00F631F0" w:rsidRDefault="00F631F0" w:rsidP="00F631F0">
      <w:pPr>
        <w:bidi w:val="0"/>
        <w:spacing w:after="160" w:line="259" w:lineRule="auto"/>
        <w:rPr>
          <w:rFonts w:ascii="Calibri" w:eastAsia="Times New Roman" w:hAnsi="Calibri" w:cs="Arial"/>
          <w:lang w:val="en-GB"/>
        </w:rPr>
      </w:pPr>
      <m:oMathPara>
        <m:oMath>
          <m:r>
            <w:rPr>
              <w:rFonts w:ascii="Cambria Math" w:eastAsia="Times New Roman" w:hAnsi="Cambria Math" w:cs="Arial"/>
            </w:rPr>
            <m:t>διρ</m:t>
          </m:r>
          <m:d>
            <m:dPr>
              <m:ctrlPr>
                <w:rPr>
                  <w:rFonts w:ascii="Cambria Math" w:eastAsia="Times New Roman" w:hAnsi="Cambria Math" w:cs="Arial"/>
                  <w:i/>
                  <w:lang w:val="en-GB"/>
                </w:rPr>
              </m:ctrlPr>
            </m:dPr>
            <m:e>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r>
                <w:rPr>
                  <w:rFonts w:ascii="Cambria Math" w:eastAsia="Times New Roman" w:hAnsi="Cambria Math" w:cs="Arial"/>
                  <w:lang w:val="en-GB"/>
                </w:rPr>
                <m:t>,+</m:t>
              </m:r>
            </m:e>
          </m:d>
          <m:r>
            <w:rPr>
              <w:rFonts w:ascii="Cambria Math" w:eastAsia="Times New Roman" w:hAnsi="Cambria Math" w:cs="Arial"/>
              <w:lang w:val="en-GB"/>
            </w:rPr>
            <m:t>,</m:t>
          </m:r>
          <m:r>
            <w:rPr>
              <w:rFonts w:ascii="Cambria Math" w:eastAsia="Times New Roman" w:hAnsi="Cambria Math" w:cs="Arial"/>
            </w:rPr>
            <m:t>διρ</m:t>
          </m:r>
          <m:d>
            <m:dPr>
              <m:ctrlPr>
                <w:rPr>
                  <w:rFonts w:ascii="Cambria Math" w:eastAsia="Times New Roman" w:hAnsi="Cambria Math" w:cs="Arial"/>
                  <w:i/>
                  <w:lang w:val="en-GB"/>
                </w:rPr>
              </m:ctrlPr>
            </m:dPr>
            <m:e>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r>
                <w:rPr>
                  <w:rFonts w:ascii="Cambria Math" w:eastAsia="Times New Roman" w:hAnsi="Cambria Math" w:cs="Arial"/>
                  <w:lang w:val="en-GB"/>
                </w:rPr>
                <m:t>,-</m:t>
              </m:r>
            </m:e>
          </m:d>
        </m:oMath>
      </m:oMathPara>
    </w:p>
    <w:p w:rsidR="00F631F0" w:rsidRPr="00F631F0" w:rsidRDefault="00F631F0" w:rsidP="00F631F0">
      <w:pPr>
        <w:bidi w:val="0"/>
        <w:spacing w:after="160" w:line="259" w:lineRule="auto"/>
        <w:rPr>
          <w:rFonts w:ascii="Calibri" w:eastAsia="Times New Roman" w:hAnsi="Calibri" w:cs="Arial"/>
          <w:lang w:val="en-GB"/>
        </w:rPr>
      </w:pPr>
      <w:r w:rsidRPr="00F631F0">
        <w:rPr>
          <w:rFonts w:ascii="Calibri" w:eastAsia="Times New Roman" w:hAnsi="Calibri" w:cs="Arial"/>
          <w:lang w:val="en-GB"/>
        </w:rPr>
        <w:t>The ang. directions could be changed to the other by flipping the order of the directions (anticomotativity), changing the sign, or multiplying by -1.</w:t>
      </w:r>
    </w:p>
    <w:p w:rsidR="00F631F0" w:rsidRPr="00F631F0" w:rsidRDefault="00F631F0" w:rsidP="00F631F0">
      <w:pPr>
        <w:bidi w:val="0"/>
        <w:spacing w:after="160" w:line="259" w:lineRule="auto"/>
        <w:rPr>
          <w:rFonts w:ascii="Calibri" w:eastAsia="Times New Roman" w:hAnsi="Calibri" w:cs="Arial"/>
          <w:lang w:val="en-GB"/>
        </w:rPr>
      </w:pPr>
      <w:r w:rsidRPr="00F631F0">
        <w:rPr>
          <w:rFonts w:ascii="Calibri" w:eastAsia="Times New Roman" w:hAnsi="Calibri" w:cs="Arial"/>
          <w:b/>
          <w:bCs/>
          <w:lang w:val="en-GB"/>
        </w:rPr>
        <w:t xml:space="preserve">Define: </w:t>
      </w:r>
      <w:r w:rsidRPr="00F631F0">
        <w:rPr>
          <w:rFonts w:ascii="Calibri" w:eastAsia="Times New Roman" w:hAnsi="Calibri" w:cs="Arial"/>
          <w:lang w:val="en-GB"/>
        </w:rPr>
        <w:t>a reminder of an angle is a value between 2</w:t>
      </w:r>
      <w:r w:rsidRPr="00F631F0">
        <w:rPr>
          <w:rFonts w:ascii="Calibri" w:eastAsia="Times New Roman" w:hAnsi="Calibri" w:cs="Arial"/>
          <w:lang w:val="el-GR"/>
        </w:rPr>
        <w:t>π</w:t>
      </w:r>
      <w:r w:rsidRPr="00F631F0">
        <w:rPr>
          <w:rFonts w:ascii="Calibri" w:eastAsia="Times New Roman" w:hAnsi="Calibri" w:cs="Arial"/>
          <w:lang w:val="en-GB"/>
        </w:rPr>
        <w:t>and 0 that equal to a value of the angle.</w:t>
      </w:r>
    </w:p>
    <w:p w:rsidR="00F631F0" w:rsidRPr="00F631F0" w:rsidRDefault="00F631F0" w:rsidP="00F631F0">
      <w:pPr>
        <w:bidi w:val="0"/>
        <w:spacing w:after="160" w:line="259" w:lineRule="auto"/>
        <w:rPr>
          <w:rFonts w:ascii="Calibri" w:eastAsia="Times New Roman" w:hAnsi="Calibri" w:cs="Arial"/>
          <w:b/>
          <w:bCs/>
          <w:lang w:val="en-GB"/>
        </w:rPr>
      </w:pPr>
      <m:oMathPara>
        <m:oMath>
          <m:r>
            <w:rPr>
              <w:rFonts w:ascii="Cambria Math" w:eastAsia="Times New Roman" w:hAnsi="Cambria Math" w:cs="Arial"/>
              <w:lang w:val="en-GB"/>
            </w:rPr>
            <m:t>ρ(α)</m:t>
          </m:r>
        </m:oMath>
      </m:oMathPara>
    </w:p>
    <w:p w:rsidR="00F631F0" w:rsidRPr="00F631F0" w:rsidRDefault="00F631F0" w:rsidP="00F631F0">
      <w:pPr>
        <w:bidi w:val="0"/>
        <w:spacing w:after="160" w:line="259" w:lineRule="auto"/>
        <w:rPr>
          <w:rFonts w:ascii="Calibri" w:eastAsia="Times New Roman" w:hAnsi="Calibri" w:cs="Arial"/>
          <w:b/>
          <w:bCs/>
          <w:lang w:val="en-GB"/>
        </w:rPr>
      </w:pPr>
      <w:r w:rsidRPr="00F631F0">
        <w:rPr>
          <w:rFonts w:ascii="Calibri" w:eastAsia="Times New Roman" w:hAnsi="Calibri" w:cs="Arial"/>
          <w:lang w:val="en-GB"/>
        </w:rPr>
        <w:t>Such that</w:t>
      </w:r>
    </w:p>
    <w:p w:rsidR="00F631F0" w:rsidRPr="00F631F0" w:rsidRDefault="00F631F0" w:rsidP="00F631F0">
      <w:pPr>
        <w:bidi w:val="0"/>
        <w:spacing w:after="160" w:line="259" w:lineRule="auto"/>
        <w:rPr>
          <w:rFonts w:ascii="Calibri" w:eastAsia="Times New Roman" w:hAnsi="Calibri" w:cs="Arial"/>
          <w:b/>
          <w:bCs/>
          <w:i/>
          <w:lang w:val="en-GB"/>
        </w:rPr>
      </w:pPr>
      <m:oMathPara>
        <m:oMath>
          <m:r>
            <w:rPr>
              <w:rFonts w:ascii="Cambria Math" w:eastAsia="Times New Roman" w:hAnsi="Cambria Math" w:cs="Arial"/>
              <w:lang w:val="en-GB"/>
            </w:rPr>
            <w:lastRenderedPageBreak/>
            <m:t>ρ</m:t>
          </m:r>
          <m:d>
            <m:dPr>
              <m:ctrlPr>
                <w:rPr>
                  <w:rFonts w:ascii="Cambria Math" w:eastAsia="Times New Roman" w:hAnsi="Cambria Math" w:cs="Arial"/>
                  <w:i/>
                  <w:lang w:val="en-GB"/>
                </w:rPr>
              </m:ctrlPr>
            </m:dPr>
            <m:e>
              <m:sSub>
                <m:sSubPr>
                  <m:ctrlPr>
                    <w:rPr>
                      <w:rFonts w:ascii="Cambria Math" w:eastAsia="Times New Roman" w:hAnsi="Cambria Math" w:cs="Arial"/>
                      <w:i/>
                      <w:lang w:val="en-GB"/>
                    </w:rPr>
                  </m:ctrlPr>
                </m:sSubPr>
                <m:e>
                  <m:r>
                    <w:rPr>
                      <w:rFonts w:ascii="Cambria Math" w:eastAsia="Times New Roman" w:hAnsi="Cambria Math" w:cs="Arial"/>
                      <w:lang w:val="en-GB"/>
                    </w:rPr>
                    <m:t>α</m:t>
                  </m:r>
                </m:e>
                <m:sub>
                  <m:r>
                    <w:rPr>
                      <w:rFonts w:ascii="Cambria Math" w:eastAsia="Times New Roman" w:hAnsi="Cambria Math" w:cs="Arial"/>
                      <w:lang w:val="en-GB"/>
                    </w:rPr>
                    <m:t>a</m:t>
                  </m:r>
                </m:sub>
              </m:sSub>
            </m:e>
          </m:d>
          <m:r>
            <w:rPr>
              <w:rFonts w:ascii="Cambria Math" w:eastAsia="Times New Roman" w:hAnsi="Cambria Math" w:cs="Arial"/>
              <w:lang w:val="en-GB"/>
            </w:rPr>
            <m:t>=</m:t>
          </m:r>
          <m:sSub>
            <m:sSubPr>
              <m:ctrlPr>
                <w:rPr>
                  <w:rFonts w:ascii="Cambria Math" w:eastAsia="Times New Roman" w:hAnsi="Cambria Math" w:cs="Arial"/>
                  <w:b/>
                  <w:bCs/>
                  <w:i/>
                  <w:lang w:val="en-GB"/>
                </w:rPr>
              </m:ctrlPr>
            </m:sSubPr>
            <m:e>
              <m:r>
                <w:rPr>
                  <w:rFonts w:ascii="Cambria Math" w:eastAsia="Times New Roman" w:hAnsi="Cambria Math" w:cs="Arial"/>
                  <w:lang w:val="en-GB"/>
                </w:rPr>
                <m:t>α</m:t>
              </m:r>
              <m:ctrlPr>
                <w:rPr>
                  <w:rFonts w:ascii="Cambria Math" w:eastAsia="Times New Roman" w:hAnsi="Cambria Math" w:cs="Arial"/>
                  <w:i/>
                  <w:lang w:val="en-GB"/>
                </w:rPr>
              </m:ctrlPr>
            </m:e>
            <m:sub>
              <m:r>
                <w:rPr>
                  <w:rFonts w:ascii="Cambria Math" w:eastAsia="Times New Roman" w:hAnsi="Cambria Math" w:cs="Arial"/>
                  <w:lang w:val="en-GB"/>
                </w:rPr>
                <m:t>a</m:t>
              </m:r>
            </m:sub>
          </m:sSub>
          <m:r>
            <m:rPr>
              <m:sty m:val="bi"/>
            </m:rPr>
            <w:rPr>
              <w:rFonts w:ascii="Cambria Math" w:eastAsia="Times New Roman" w:hAnsi="Cambria Math" w:cs="Arial"/>
              <w:lang w:val="en-GB"/>
            </w:rPr>
            <m:t xml:space="preserve"> and </m:t>
          </m:r>
          <m:r>
            <w:rPr>
              <w:rFonts w:ascii="Cambria Math" w:eastAsia="Times New Roman" w:hAnsi="Cambria Math" w:cs="Arial"/>
              <w:sz w:val="20"/>
              <w:szCs w:val="20"/>
            </w:rPr>
            <m:t>0&lt;ρ&lt;2π</m:t>
          </m:r>
        </m:oMath>
      </m:oMathPara>
    </w:p>
    <w:p w:rsidR="00F631F0" w:rsidRPr="00F631F0" w:rsidRDefault="00F631F0" w:rsidP="00F631F0">
      <w:pPr>
        <w:bidi w:val="0"/>
        <w:spacing w:after="160" w:line="259" w:lineRule="auto"/>
        <w:rPr>
          <w:rFonts w:ascii="Calibri" w:eastAsia="Times New Roman" w:hAnsi="Calibri" w:cs="Arial"/>
          <w:iCs/>
          <w:lang w:val="en-GB"/>
        </w:rPr>
      </w:pPr>
      <w:r w:rsidRPr="00F631F0">
        <w:rPr>
          <w:rFonts w:ascii="Calibri" w:eastAsia="Times New Roman" w:hAnsi="Calibri" w:cs="Arial"/>
          <w:iCs/>
          <w:lang w:val="en-GB"/>
        </w:rPr>
        <w:t>We are using the ccw is positive standard, the reminder is always ccw.</w:t>
      </w:r>
    </w:p>
    <w:p w:rsidR="00F631F0" w:rsidRPr="00F631F0" w:rsidRDefault="00F631F0" w:rsidP="00F631F0">
      <w:pPr>
        <w:bidi w:val="0"/>
        <w:spacing w:after="160" w:line="259" w:lineRule="auto"/>
        <w:rPr>
          <w:rFonts w:ascii="Calibri" w:eastAsia="Times New Roman" w:hAnsi="Calibri" w:cs="Arial"/>
          <w:iCs/>
          <w:lang w:val="en-GB"/>
        </w:rPr>
      </w:pPr>
      <w:r w:rsidRPr="00F631F0">
        <w:rPr>
          <w:rFonts w:ascii="Calibri" w:eastAsia="Times New Roman" w:hAnsi="Calibri" w:cs="Arial"/>
          <w:iCs/>
          <w:lang w:val="en-GB"/>
        </w:rPr>
        <w:t>Reminder is a tool.</w:t>
      </w:r>
    </w:p>
    <w:p w:rsidR="00F631F0" w:rsidRPr="00F631F0" w:rsidRDefault="00F631F0" w:rsidP="00F631F0">
      <w:pPr>
        <w:bidi w:val="0"/>
        <w:spacing w:after="160" w:line="259" w:lineRule="auto"/>
        <w:rPr>
          <w:rFonts w:ascii="Calibri" w:eastAsia="Times New Roman" w:hAnsi="Calibri" w:cs="Arial"/>
          <w:sz w:val="20"/>
          <w:szCs w:val="20"/>
        </w:rPr>
      </w:pPr>
      <w:r w:rsidRPr="00F631F0">
        <w:rPr>
          <w:rFonts w:ascii="Calibri" w:eastAsia="Times New Roman" w:hAnsi="Calibri" w:cs="Arial"/>
          <w:b/>
          <w:bCs/>
          <w:lang w:val="en-GB"/>
        </w:rPr>
        <w:t xml:space="preserve">Proposition 11: </w:t>
      </w:r>
      <m:oMath>
        <m:r>
          <m:rPr>
            <m:sty m:val="bi"/>
          </m:rPr>
          <w:rPr>
            <w:rFonts w:ascii="Cambria Math" w:eastAsia="Times New Roman" w:hAnsi="Cambria Math" w:cs="Arial"/>
            <w:sz w:val="20"/>
            <w:szCs w:val="20"/>
            <w:lang w:val="en-GB"/>
          </w:rPr>
          <m:t>∀</m:t>
        </m:r>
        <m:d>
          <m:dPr>
            <m:ctrlPr>
              <w:rPr>
                <w:rFonts w:ascii="Cambria Math" w:eastAsia="Times New Roman" w:hAnsi="Cambria Math" w:cs="Arial"/>
                <w:i/>
                <w:sz w:val="20"/>
                <w:szCs w:val="20"/>
                <w:lang w:val="en-GB"/>
              </w:rPr>
            </m:ctrlPr>
          </m:dPr>
          <m:e>
            <m:sSub>
              <m:sSubPr>
                <m:ctrlPr>
                  <w:rPr>
                    <w:rFonts w:ascii="Cambria Math" w:eastAsia="Times New Roman" w:hAnsi="Cambria Math" w:cs="Arial"/>
                    <w:i/>
                    <w:sz w:val="20"/>
                    <w:szCs w:val="20"/>
                    <w:lang w:val="en-GB"/>
                  </w:rPr>
                </m:ctrlPr>
              </m:sSubPr>
              <m:e>
                <m:r>
                  <w:rPr>
                    <w:rFonts w:ascii="Cambria Math" w:eastAsia="Times New Roman" w:hAnsi="Cambria Math" w:cs="Arial"/>
                    <w:sz w:val="20"/>
                    <w:szCs w:val="20"/>
                    <w:lang w:val="en-GB"/>
                  </w:rPr>
                  <m:t>α</m:t>
                </m:r>
                <m:ctrlPr>
                  <w:rPr>
                    <w:rFonts w:ascii="Cambria Math" w:eastAsia="Times New Roman" w:hAnsi="Cambria Math" w:cs="Arial"/>
                    <w:b/>
                    <w:bCs/>
                    <w:i/>
                    <w:sz w:val="20"/>
                    <w:szCs w:val="20"/>
                    <w:lang w:val="en-GB"/>
                  </w:rPr>
                </m:ctrlPr>
              </m:e>
              <m:sub>
                <m:r>
                  <w:rPr>
                    <w:rFonts w:ascii="Cambria Math" w:eastAsia="Times New Roman" w:hAnsi="Cambria Math" w:cs="Arial"/>
                    <w:sz w:val="20"/>
                    <w:szCs w:val="20"/>
                    <w:lang w:val="en-GB"/>
                  </w:rPr>
                  <m:t>a</m:t>
                </m:r>
              </m:sub>
            </m:sSub>
            <m:r>
              <w:rPr>
                <w:rFonts w:ascii="Cambria Math" w:eastAsia="Times New Roman" w:hAnsi="Cambria Math" w:cs="Arial"/>
                <w:sz w:val="20"/>
                <w:szCs w:val="20"/>
                <w:lang w:val="en-GB"/>
              </w:rPr>
              <m:t xml:space="preserve">&gt;2π </m:t>
            </m:r>
            <m:r>
              <m:rPr>
                <m:sty m:val="bi"/>
              </m:rPr>
              <w:rPr>
                <w:rFonts w:ascii="Cambria Math" w:eastAsia="Times New Roman" w:hAnsi="Cambria Math" w:cs="Arial"/>
                <w:sz w:val="20"/>
                <w:szCs w:val="20"/>
                <w:lang w:val="en-GB"/>
              </w:rPr>
              <m:t xml:space="preserve">or </m:t>
            </m:r>
            <m:sSub>
              <m:sSubPr>
                <m:ctrlPr>
                  <w:rPr>
                    <w:rFonts w:ascii="Cambria Math" w:eastAsia="Times New Roman" w:hAnsi="Cambria Math" w:cs="Arial"/>
                    <w:i/>
                    <w:sz w:val="20"/>
                    <w:szCs w:val="20"/>
                    <w:lang w:val="el-GR"/>
                  </w:rPr>
                </m:ctrlPr>
              </m:sSubPr>
              <m:e>
                <m:r>
                  <w:rPr>
                    <w:rFonts w:ascii="Cambria Math" w:eastAsia="Times New Roman" w:hAnsi="Cambria Math" w:cs="Arial"/>
                    <w:sz w:val="20"/>
                    <w:szCs w:val="20"/>
                    <w:lang w:val="el-GR"/>
                  </w:rPr>
                  <m:t>α</m:t>
                </m:r>
                <m:ctrlPr>
                  <w:rPr>
                    <w:rFonts w:ascii="Cambria Math" w:eastAsia="Times New Roman" w:hAnsi="Cambria Math" w:cs="Arial"/>
                    <w:b/>
                    <w:bCs/>
                    <w:i/>
                    <w:sz w:val="20"/>
                    <w:szCs w:val="20"/>
                    <w:lang w:val="en-GB"/>
                  </w:rPr>
                </m:ctrlPr>
              </m:e>
              <m:sub>
                <m:r>
                  <w:rPr>
                    <w:rFonts w:ascii="Cambria Math" w:eastAsia="Times New Roman" w:hAnsi="Cambria Math" w:cs="Arial"/>
                    <w:sz w:val="20"/>
                    <w:szCs w:val="20"/>
                    <w:lang w:val="en-GB"/>
                  </w:rPr>
                  <m:t>a</m:t>
                </m:r>
              </m:sub>
            </m:sSub>
            <m:r>
              <w:rPr>
                <w:rFonts w:ascii="Cambria Math" w:eastAsia="Times New Roman" w:hAnsi="Cambria Math" w:cs="Arial"/>
                <w:sz w:val="20"/>
                <w:szCs w:val="20"/>
              </w:rPr>
              <m:t>&lt;0</m:t>
            </m:r>
            <m:ctrlPr>
              <w:rPr>
                <w:rFonts w:ascii="Cambria Math" w:eastAsia="Times New Roman" w:hAnsi="Cambria Math" w:cs="Arial"/>
                <w:i/>
                <w:sz w:val="20"/>
                <w:szCs w:val="20"/>
              </w:rPr>
            </m:ctrlPr>
          </m:e>
        </m:d>
        <m:sSub>
          <m:sSubPr>
            <m:ctrlPr>
              <w:rPr>
                <w:rFonts w:ascii="Cambria Math" w:eastAsia="Times New Roman" w:hAnsi="Cambria Math" w:cs="Arial"/>
                <w:i/>
                <w:sz w:val="20"/>
                <w:szCs w:val="20"/>
              </w:rPr>
            </m:ctrlPr>
          </m:sSubPr>
          <m:e>
            <m:r>
              <w:rPr>
                <w:rFonts w:ascii="Cambria Math" w:eastAsia="Times New Roman" w:hAnsi="Cambria Math" w:cs="Arial"/>
                <w:sz w:val="20"/>
                <w:szCs w:val="20"/>
              </w:rPr>
              <m:t>∃</m:t>
            </m:r>
          </m:e>
          <m:sub>
            <m:r>
              <w:rPr>
                <w:rFonts w:ascii="Cambria Math" w:eastAsia="Times New Roman" w:hAnsi="Cambria Math" w:cs="Arial"/>
                <w:sz w:val="20"/>
                <w:szCs w:val="20"/>
              </w:rPr>
              <m:t>=1</m:t>
            </m:r>
          </m:sub>
        </m:sSub>
        <m:d>
          <m:dPr>
            <m:ctrlPr>
              <w:rPr>
                <w:rFonts w:ascii="Cambria Math" w:eastAsia="Times New Roman" w:hAnsi="Cambria Math" w:cs="Arial"/>
                <w:i/>
                <w:sz w:val="20"/>
                <w:szCs w:val="20"/>
              </w:rPr>
            </m:ctrlPr>
          </m:dPr>
          <m:e>
            <m:sSub>
              <m:sSubPr>
                <m:ctrlPr>
                  <w:rPr>
                    <w:rFonts w:ascii="Cambria Math" w:eastAsia="Times New Roman" w:hAnsi="Cambria Math" w:cs="Arial"/>
                    <w:i/>
                    <w:sz w:val="20"/>
                    <w:szCs w:val="20"/>
                  </w:rPr>
                </m:ctrlPr>
              </m:sSubPr>
              <m:e>
                <m:r>
                  <w:rPr>
                    <w:rFonts w:ascii="Cambria Math" w:eastAsia="Times New Roman" w:hAnsi="Cambria Math" w:cs="Arial"/>
                    <w:sz w:val="20"/>
                    <w:szCs w:val="20"/>
                  </w:rPr>
                  <m:t>α</m:t>
                </m:r>
              </m:e>
              <m:sub>
                <m:r>
                  <w:rPr>
                    <w:rFonts w:ascii="Cambria Math" w:eastAsia="Times New Roman" w:hAnsi="Cambria Math" w:cs="Arial"/>
                    <w:sz w:val="20"/>
                    <w:szCs w:val="20"/>
                  </w:rPr>
                  <m:t>b</m:t>
                </m:r>
              </m:sub>
            </m:sSub>
            <m:r>
              <m:rPr>
                <m:sty m:val="bi"/>
              </m:rPr>
              <w:rPr>
                <w:rFonts w:ascii="Cambria Math" w:eastAsia="Times New Roman" w:hAnsi="Cambria Math" w:cs="Arial"/>
                <w:sz w:val="20"/>
                <w:szCs w:val="20"/>
              </w:rPr>
              <m:t>s.t</m:t>
            </m:r>
            <m:r>
              <w:rPr>
                <w:rFonts w:ascii="Cambria Math" w:eastAsia="Times New Roman" w:hAnsi="Cambria Math" w:cs="Arial"/>
                <w:sz w:val="20"/>
                <w:szCs w:val="20"/>
              </w:rPr>
              <m:t xml:space="preserve"> 0&lt;</m:t>
            </m:r>
            <m:sSub>
              <m:sSubPr>
                <m:ctrlPr>
                  <w:rPr>
                    <w:rFonts w:ascii="Cambria Math" w:eastAsia="Times New Roman" w:hAnsi="Cambria Math" w:cs="Arial"/>
                    <w:i/>
                    <w:sz w:val="20"/>
                    <w:szCs w:val="20"/>
                  </w:rPr>
                </m:ctrlPr>
              </m:sSubPr>
              <m:e>
                <m:r>
                  <w:rPr>
                    <w:rFonts w:ascii="Cambria Math" w:eastAsia="Times New Roman" w:hAnsi="Cambria Math" w:cs="Arial"/>
                    <w:sz w:val="20"/>
                    <w:szCs w:val="20"/>
                    <w:lang w:val="el-GR"/>
                  </w:rPr>
                  <m:t>α</m:t>
                </m:r>
              </m:e>
              <m:sub>
                <m:r>
                  <w:rPr>
                    <w:rFonts w:ascii="Cambria Math" w:eastAsia="Times New Roman" w:hAnsi="Cambria Math" w:cs="Arial"/>
                    <w:sz w:val="20"/>
                    <w:szCs w:val="20"/>
                  </w:rPr>
                  <m:t>b</m:t>
                </m:r>
              </m:sub>
            </m:sSub>
            <m:r>
              <w:rPr>
                <w:rFonts w:ascii="Cambria Math" w:eastAsia="Times New Roman" w:hAnsi="Cambria Math" w:cs="Arial"/>
                <w:sz w:val="20"/>
                <w:szCs w:val="20"/>
              </w:rPr>
              <m:t>&lt;2π</m:t>
            </m:r>
          </m:e>
        </m:d>
        <m:r>
          <m:rPr>
            <m:sty m:val="bi"/>
          </m:rPr>
          <w:rPr>
            <w:rFonts w:ascii="Cambria Math" w:eastAsia="Times New Roman" w:hAnsi="Cambria Math" w:cs="Arial"/>
            <w:sz w:val="20"/>
            <w:szCs w:val="20"/>
          </w:rPr>
          <m:t>s.t</m:t>
        </m:r>
        <m:sSub>
          <m:sSubPr>
            <m:ctrlPr>
              <w:rPr>
                <w:rFonts w:ascii="Cambria Math" w:eastAsia="Times New Roman" w:hAnsi="Cambria Math" w:cs="Arial"/>
                <w:i/>
                <w:sz w:val="20"/>
                <w:szCs w:val="20"/>
              </w:rPr>
            </m:ctrlPr>
          </m:sSubPr>
          <m:e>
            <m:r>
              <w:rPr>
                <w:rFonts w:ascii="Cambria Math" w:eastAsia="Times New Roman" w:hAnsi="Cambria Math" w:cs="Arial"/>
                <w:sz w:val="20"/>
                <w:szCs w:val="20"/>
                <w:lang w:val="el-GR"/>
              </w:rPr>
              <m:t>α</m:t>
            </m:r>
          </m:e>
          <m:sub>
            <m:r>
              <w:rPr>
                <w:rFonts w:ascii="Cambria Math" w:eastAsia="Times New Roman" w:hAnsi="Cambria Math" w:cs="Arial"/>
                <w:sz w:val="20"/>
                <w:szCs w:val="20"/>
              </w:rPr>
              <m:t>a</m:t>
            </m:r>
          </m:sub>
        </m:sSub>
        <m:r>
          <w:rPr>
            <w:rFonts w:ascii="Cambria Math" w:eastAsia="Times New Roman" w:hAnsi="Cambria Math" w:cs="Arial"/>
            <w:sz w:val="20"/>
            <w:szCs w:val="20"/>
          </w:rPr>
          <m:t>=</m:t>
        </m:r>
        <m:sSub>
          <m:sSubPr>
            <m:ctrlPr>
              <w:rPr>
                <w:rFonts w:ascii="Cambria Math" w:eastAsia="Times New Roman" w:hAnsi="Cambria Math" w:cs="Arial"/>
                <w:i/>
                <w:sz w:val="20"/>
                <w:szCs w:val="20"/>
              </w:rPr>
            </m:ctrlPr>
          </m:sSubPr>
          <m:e>
            <m:r>
              <w:rPr>
                <w:rFonts w:ascii="Cambria Math" w:eastAsia="Times New Roman" w:hAnsi="Cambria Math" w:cs="Arial"/>
                <w:sz w:val="20"/>
                <w:szCs w:val="20"/>
              </w:rPr>
              <m:t>α</m:t>
            </m:r>
          </m:e>
          <m:sub>
            <m:r>
              <w:rPr>
                <w:rFonts w:ascii="Cambria Math" w:eastAsia="Times New Roman" w:hAnsi="Cambria Math" w:cs="Arial"/>
                <w:sz w:val="20"/>
                <w:szCs w:val="20"/>
              </w:rPr>
              <m:t>b</m:t>
            </m:r>
          </m:sub>
        </m:sSub>
        <m:r>
          <m:rPr>
            <m:sty m:val="p"/>
          </m:rPr>
          <w:rPr>
            <w:rFonts w:ascii="Cambria Math" w:eastAsia="Times New Roman" w:hAnsi="Cambria Math" w:cs="Arial"/>
            <w:sz w:val="20"/>
            <w:szCs w:val="20"/>
          </w:rPr>
          <w:br/>
        </m:r>
      </m:oMath>
      <w:r w:rsidRPr="00F631F0">
        <w:rPr>
          <w:rFonts w:ascii="Calibri" w:eastAsia="Times New Roman" w:hAnsi="Calibri" w:cs="Arial"/>
          <w:b/>
          <w:bCs/>
          <w:sz w:val="20"/>
          <w:szCs w:val="20"/>
        </w:rPr>
        <w:t xml:space="preserve">Explantion: </w:t>
      </w:r>
      <w:r w:rsidRPr="00F631F0">
        <w:rPr>
          <w:rFonts w:ascii="Calibri" w:eastAsia="Times New Roman" w:hAnsi="Calibri" w:cs="Arial"/>
          <w:sz w:val="20"/>
          <w:szCs w:val="20"/>
        </w:rPr>
        <w:t>exist only one reminder for each angle.</w:t>
      </w:r>
    </w:p>
    <w:p w:rsidR="00F631F0" w:rsidRPr="00F631F0" w:rsidRDefault="00F631F0" w:rsidP="00F631F0">
      <w:pPr>
        <w:bidi w:val="0"/>
        <w:spacing w:after="160" w:line="259" w:lineRule="auto"/>
        <w:rPr>
          <w:rFonts w:ascii="Calibri" w:eastAsia="Times New Roman" w:hAnsi="Calibri" w:cs="Arial"/>
          <w:lang w:val="en-GB"/>
        </w:rPr>
      </w:pPr>
      <w:r w:rsidRPr="00F631F0">
        <w:rPr>
          <w:rFonts w:ascii="Calibri" w:eastAsia="Times New Roman" w:hAnsi="Calibri" w:cs="Arial"/>
          <w:lang w:val="en-GB"/>
        </w:rPr>
        <w:t>Comparison of angles is defined to the same k such that</w:t>
      </w:r>
    </w:p>
    <w:p w:rsidR="00F631F0" w:rsidRPr="00F631F0" w:rsidRDefault="00BF272F" w:rsidP="00F631F0">
      <w:pPr>
        <w:bidi w:val="0"/>
        <w:spacing w:after="160" w:line="259" w:lineRule="auto"/>
        <w:rPr>
          <w:rFonts w:ascii="Calibri" w:eastAsia="Times New Roman" w:hAnsi="Calibri" w:cs="Arial"/>
          <w:lang w:val="en-GB"/>
        </w:rPr>
      </w:pPr>
      <m:oMathPara>
        <m:oMath>
          <m:sSub>
            <m:sSubPr>
              <m:ctrlPr>
                <w:rPr>
                  <w:rFonts w:ascii="Cambria Math" w:eastAsia="Times New Roman" w:hAnsi="Cambria Math" w:cs="Arial"/>
                  <w:i/>
                </w:rPr>
              </m:ctrlPr>
            </m:sSubPr>
            <m:e>
              <m:r>
                <w:rPr>
                  <w:rFonts w:ascii="Cambria Math" w:eastAsia="Times New Roman" w:hAnsi="Cambria Math" w:cs="Arial"/>
                </w:rPr>
                <m:t>α</m:t>
              </m:r>
            </m:e>
            <m:sub>
              <m:r>
                <w:rPr>
                  <w:rFonts w:ascii="Cambria Math" w:eastAsia="Times New Roman" w:hAnsi="Cambria Math" w:cs="Arial"/>
                  <w:lang w:val="en-GB"/>
                </w:rPr>
                <m:t>a</m:t>
              </m:r>
            </m:sub>
          </m:sSub>
          <m:r>
            <w:rPr>
              <w:rFonts w:ascii="Cambria Math" w:eastAsia="Times New Roman" w:hAnsi="Cambria Math" w:cs="Arial"/>
            </w:rPr>
            <m:t>&gt;</m:t>
          </m:r>
          <m:sSub>
            <m:sSubPr>
              <m:ctrlPr>
                <w:rPr>
                  <w:rFonts w:ascii="Cambria Math" w:eastAsia="Times New Roman" w:hAnsi="Cambria Math" w:cs="Arial"/>
                  <w:i/>
                  <w:lang w:val="el-GR"/>
                </w:rPr>
              </m:ctrlPr>
            </m:sSubPr>
            <m:e>
              <m:r>
                <w:rPr>
                  <w:rFonts w:ascii="Cambria Math" w:eastAsia="Times New Roman" w:hAnsi="Cambria Math" w:cs="Arial"/>
                  <w:lang w:val="el-GR"/>
                </w:rPr>
                <m:t>α</m:t>
              </m:r>
            </m:e>
            <m:sub>
              <m:r>
                <w:rPr>
                  <w:rFonts w:ascii="Cambria Math" w:eastAsia="Times New Roman" w:hAnsi="Cambria Math" w:cs="Arial"/>
                  <w:lang w:val="en-GB"/>
                </w:rPr>
                <m:t>b</m:t>
              </m:r>
            </m:sub>
          </m:sSub>
          <m:r>
            <w:rPr>
              <w:rFonts w:ascii="Cambria Math" w:eastAsia="Times New Roman" w:hAnsi="Cambria Math" w:cs="Arial"/>
            </w:rPr>
            <m:t>↔</m:t>
          </m:r>
          <m:sSub>
            <m:sSubPr>
              <m:ctrlPr>
                <w:rPr>
                  <w:rFonts w:ascii="Cambria Math" w:eastAsia="Times New Roman" w:hAnsi="Cambria Math" w:cs="Arial"/>
                  <w:i/>
                  <w:lang w:val="en-GB"/>
                </w:rPr>
              </m:ctrlPr>
            </m:sSubPr>
            <m:e>
              <m:r>
                <w:rPr>
                  <w:rFonts w:ascii="Cambria Math" w:eastAsia="Times New Roman" w:hAnsi="Cambria Math" w:cs="Arial"/>
                  <w:lang w:val="en-GB"/>
                </w:rPr>
                <m:t>ρ</m:t>
              </m:r>
              <m:ctrlPr>
                <w:rPr>
                  <w:rFonts w:ascii="Cambria Math" w:eastAsia="Times New Roman" w:hAnsi="Cambria Math" w:cs="Arial"/>
                  <w:b/>
                  <w:bCs/>
                  <w:i/>
                  <w:lang w:val="el-GR"/>
                </w:rPr>
              </m:ctrlPr>
            </m:e>
            <m:sub>
              <m:r>
                <w:rPr>
                  <w:rFonts w:ascii="Cambria Math" w:eastAsia="Times New Roman" w:hAnsi="Cambria Math" w:cs="Arial"/>
                  <w:lang w:val="en-GB"/>
                </w:rPr>
                <m:t>a</m:t>
              </m:r>
            </m:sub>
          </m:sSub>
          <m:r>
            <w:rPr>
              <w:rFonts w:ascii="Cambria Math" w:eastAsia="Times New Roman" w:hAnsi="Cambria Math" w:cs="Arial"/>
              <w:lang w:val="en-GB"/>
            </w:rPr>
            <m:t>+</m:t>
          </m:r>
          <m:sSub>
            <m:sSubPr>
              <m:ctrlPr>
                <w:rPr>
                  <w:rFonts w:ascii="Cambria Math" w:eastAsia="Times New Roman" w:hAnsi="Cambria Math" w:cs="Arial"/>
                  <w:i/>
                  <w:lang w:val="en-GB"/>
                </w:rPr>
              </m:ctrlPr>
            </m:sSubPr>
            <m:e>
              <m:r>
                <w:rPr>
                  <w:rFonts w:ascii="Cambria Math" w:eastAsia="Times New Roman" w:hAnsi="Cambria Math" w:cs="Arial"/>
                  <w:lang w:val="en-GB"/>
                </w:rPr>
                <m:t>k</m:t>
              </m:r>
            </m:e>
            <m:sub>
              <m:r>
                <w:rPr>
                  <w:rFonts w:ascii="Cambria Math" w:eastAsia="Times New Roman" w:hAnsi="Cambria Math" w:cs="Arial"/>
                  <w:lang w:val="en-GB"/>
                </w:rPr>
                <m:t>c</m:t>
              </m:r>
            </m:sub>
          </m:sSub>
          <m:r>
            <w:rPr>
              <w:rFonts w:ascii="Cambria Math" w:eastAsia="Times New Roman" w:hAnsi="Cambria Math" w:cs="Arial"/>
              <w:lang w:val="en-GB"/>
            </w:rPr>
            <m:t>&gt;</m:t>
          </m:r>
          <m:sSub>
            <m:sSubPr>
              <m:ctrlPr>
                <w:rPr>
                  <w:rFonts w:ascii="Cambria Math" w:eastAsia="Times New Roman" w:hAnsi="Cambria Math" w:cs="Arial"/>
                  <w:i/>
                  <w:lang w:val="en-GB"/>
                </w:rPr>
              </m:ctrlPr>
            </m:sSubPr>
            <m:e>
              <m:r>
                <w:rPr>
                  <w:rFonts w:ascii="Cambria Math" w:eastAsia="Times New Roman" w:hAnsi="Cambria Math" w:cs="Arial"/>
                  <w:lang w:val="en-GB"/>
                </w:rPr>
                <m:t>ρ</m:t>
              </m:r>
              <m:ctrlPr>
                <w:rPr>
                  <w:rFonts w:ascii="Cambria Math" w:eastAsia="Times New Roman" w:hAnsi="Cambria Math" w:cs="Arial"/>
                  <w:b/>
                  <w:bCs/>
                  <w:i/>
                  <w:lang w:val="el-GR"/>
                </w:rPr>
              </m:ctrlPr>
            </m:e>
            <m:sub>
              <m:r>
                <w:rPr>
                  <w:rFonts w:ascii="Cambria Math" w:eastAsia="Times New Roman" w:hAnsi="Cambria Math" w:cs="Arial"/>
                  <w:lang w:val="en-GB"/>
                </w:rPr>
                <m:t>b</m:t>
              </m:r>
            </m:sub>
          </m:sSub>
          <m:r>
            <w:rPr>
              <w:rFonts w:ascii="Cambria Math" w:eastAsia="Times New Roman" w:hAnsi="Cambria Math" w:cs="Arial"/>
              <w:lang w:val="en-GB"/>
            </w:rPr>
            <m:t>+</m:t>
          </m:r>
          <m:sSub>
            <m:sSubPr>
              <m:ctrlPr>
                <w:rPr>
                  <w:rFonts w:ascii="Cambria Math" w:eastAsia="Times New Roman" w:hAnsi="Cambria Math" w:cs="Arial"/>
                  <w:i/>
                  <w:lang w:val="en-GB"/>
                </w:rPr>
              </m:ctrlPr>
            </m:sSubPr>
            <m:e>
              <m:r>
                <w:rPr>
                  <w:rFonts w:ascii="Cambria Math" w:eastAsia="Times New Roman" w:hAnsi="Cambria Math" w:cs="Arial"/>
                  <w:lang w:val="en-GB"/>
                </w:rPr>
                <m:t>k</m:t>
              </m:r>
            </m:e>
            <m:sub>
              <m:r>
                <w:rPr>
                  <w:rFonts w:ascii="Cambria Math" w:eastAsia="Times New Roman" w:hAnsi="Cambria Math" w:cs="Arial"/>
                  <w:lang w:val="en-GB"/>
                </w:rPr>
                <m:t>c</m:t>
              </m:r>
            </m:sub>
          </m:sSub>
        </m:oMath>
      </m:oMathPara>
    </w:p>
    <w:p w:rsidR="00F631F0" w:rsidRPr="00F631F0" w:rsidRDefault="00F631F0" w:rsidP="00F631F0">
      <w:pPr>
        <w:bidi w:val="0"/>
        <w:spacing w:after="160" w:line="259" w:lineRule="auto"/>
        <w:rPr>
          <w:rFonts w:ascii="Calibri" w:eastAsia="Times New Roman" w:hAnsi="Calibri" w:cs="Arial"/>
          <w:lang w:val="en-GB"/>
        </w:rPr>
      </w:pPr>
      <w:r w:rsidRPr="00F631F0">
        <w:rPr>
          <w:rFonts w:ascii="Calibri" w:eastAsia="Times New Roman" w:hAnsi="Calibri" w:cs="Arial"/>
          <w:lang w:val="en-GB"/>
        </w:rPr>
        <w:t xml:space="preserve">Hence </w:t>
      </w:r>
      <m:oMath>
        <m:sSub>
          <m:sSubPr>
            <m:ctrlPr>
              <w:rPr>
                <w:rFonts w:ascii="Cambria Math" w:eastAsia="Times New Roman" w:hAnsi="Cambria Math" w:cs="Arial"/>
                <w:i/>
                <w:lang w:val="en-GB"/>
              </w:rPr>
            </m:ctrlPr>
          </m:sSubPr>
          <m:e>
            <m:r>
              <w:rPr>
                <w:rFonts w:ascii="Cambria Math" w:eastAsia="Times New Roman" w:hAnsi="Cambria Math" w:cs="Arial"/>
                <w:lang w:val="en-GB"/>
              </w:rPr>
              <m:t>ρ</m:t>
            </m:r>
            <m:ctrlPr>
              <w:rPr>
                <w:rFonts w:ascii="Cambria Math" w:eastAsia="Times New Roman" w:hAnsi="Cambria Math" w:cs="Arial"/>
                <w:b/>
                <w:bCs/>
                <w:i/>
                <w:lang w:val="el-GR"/>
              </w:rPr>
            </m:ctrlPr>
          </m:e>
          <m:sub>
            <m:r>
              <w:rPr>
                <w:rFonts w:ascii="Cambria Math" w:eastAsia="Times New Roman" w:hAnsi="Cambria Math" w:cs="Arial"/>
                <w:lang w:val="en-GB"/>
              </w:rPr>
              <m:t>a</m:t>
            </m:r>
          </m:sub>
        </m:sSub>
        <m:r>
          <m:rPr>
            <m:sty m:val="bi"/>
          </m:rPr>
          <w:rPr>
            <w:rFonts w:ascii="Cambria Math" w:eastAsia="Times New Roman" w:hAnsi="Cambria Math" w:cs="Arial"/>
            <w:lang w:val="en-GB"/>
          </w:rPr>
          <m:t>&gt;</m:t>
        </m:r>
        <m:sSub>
          <m:sSubPr>
            <m:ctrlPr>
              <w:rPr>
                <w:rFonts w:ascii="Cambria Math" w:eastAsia="Times New Roman" w:hAnsi="Cambria Math" w:cs="Arial"/>
                <w:i/>
                <w:lang w:val="en-GB"/>
              </w:rPr>
            </m:ctrlPr>
          </m:sSubPr>
          <m:e>
            <m:r>
              <w:rPr>
                <w:rFonts w:ascii="Cambria Math" w:eastAsia="Times New Roman" w:hAnsi="Cambria Math" w:cs="Arial"/>
                <w:lang w:val="el-GR"/>
              </w:rPr>
              <m:t>ρ</m:t>
            </m:r>
            <m:ctrlPr>
              <w:rPr>
                <w:rFonts w:ascii="Cambria Math" w:eastAsia="Times New Roman" w:hAnsi="Cambria Math" w:cs="Arial"/>
                <w:i/>
                <w:lang w:val="el-GR"/>
              </w:rPr>
            </m:ctrlPr>
          </m:e>
          <m:sub>
            <m:r>
              <w:rPr>
                <w:rFonts w:ascii="Cambria Math" w:eastAsia="Times New Roman" w:hAnsi="Cambria Math" w:cs="Arial"/>
                <w:lang w:val="en-GB"/>
              </w:rPr>
              <m:t>b</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α</m:t>
            </m:r>
          </m:e>
          <m:sub>
            <m:r>
              <w:rPr>
                <w:rFonts w:ascii="Cambria Math" w:eastAsia="Times New Roman" w:hAnsi="Cambria Math" w:cs="Arial"/>
                <w:lang w:val="en-GB"/>
              </w:rPr>
              <m:t>a</m:t>
            </m:r>
          </m:sub>
        </m:sSub>
        <m:r>
          <w:rPr>
            <w:rFonts w:ascii="Cambria Math" w:eastAsia="Times New Roman" w:hAnsi="Cambria Math" w:cs="Arial"/>
          </w:rPr>
          <m:t>&gt;</m:t>
        </m:r>
        <m:sSub>
          <m:sSubPr>
            <m:ctrlPr>
              <w:rPr>
                <w:rFonts w:ascii="Cambria Math" w:eastAsia="Times New Roman" w:hAnsi="Cambria Math" w:cs="Arial"/>
                <w:i/>
                <w:lang w:val="el-GR"/>
              </w:rPr>
            </m:ctrlPr>
          </m:sSubPr>
          <m:e>
            <m:r>
              <w:rPr>
                <w:rFonts w:ascii="Cambria Math" w:eastAsia="Times New Roman" w:hAnsi="Cambria Math" w:cs="Arial"/>
                <w:lang w:val="el-GR"/>
              </w:rPr>
              <m:t>α</m:t>
            </m:r>
          </m:e>
          <m:sub>
            <m:r>
              <w:rPr>
                <w:rFonts w:ascii="Cambria Math" w:eastAsia="Times New Roman" w:hAnsi="Cambria Math" w:cs="Arial"/>
                <w:lang w:val="en-GB"/>
              </w:rPr>
              <m:t>b</m:t>
            </m:r>
          </m:sub>
        </m:sSub>
      </m:oMath>
    </w:p>
    <w:p w:rsidR="00F631F0" w:rsidRPr="00E50BCC" w:rsidRDefault="00276969" w:rsidP="00F631F0">
      <w:pPr>
        <w:bidi w:val="0"/>
        <w:spacing w:after="160" w:line="259" w:lineRule="auto"/>
        <w:rPr>
          <w:rFonts w:ascii="Calibri" w:eastAsia="Times New Roman" w:hAnsi="Calibri" w:cs="Arial"/>
        </w:rPr>
      </w:pPr>
      <w:r>
        <w:rPr>
          <w:rFonts w:ascii="Calibri" w:eastAsia="Times New Roman" w:hAnsi="Calibri" w:cs="Arial"/>
          <w:b/>
          <w:bCs/>
          <w:lang w:val="en-GB"/>
        </w:rPr>
        <w:t>Lemma 2</w:t>
      </w:r>
      <w:r w:rsidR="00F631F0" w:rsidRPr="00F631F0">
        <w:rPr>
          <w:rFonts w:ascii="Calibri" w:eastAsia="Times New Roman" w:hAnsi="Calibri" w:cs="Arial"/>
          <w:b/>
          <w:bCs/>
          <w:lang w:val="en-GB"/>
        </w:rPr>
        <w:t xml:space="preserve">: </w:t>
      </w:r>
    </w:p>
    <w:p w:rsidR="00F631F0" w:rsidRPr="00F631F0" w:rsidRDefault="00BF272F" w:rsidP="00F631F0">
      <w:pPr>
        <w:bidi w:val="0"/>
        <w:spacing w:after="160" w:line="259" w:lineRule="auto"/>
        <w:rPr>
          <w:rFonts w:ascii="Calibri" w:eastAsia="Times New Roman" w:hAnsi="Calibri" w:cs="Arial"/>
          <w:i/>
          <w:lang w:val="en-GB"/>
        </w:rPr>
      </w:pPr>
      <m:oMathPara>
        <m:oMath>
          <m:sSub>
            <m:sSubPr>
              <m:ctrlPr>
                <w:rPr>
                  <w:rFonts w:ascii="Cambria Math" w:eastAsia="Times New Roman" w:hAnsi="Cambria Math" w:cs="Arial"/>
                  <w:i/>
                  <w:lang w:val="en-GB"/>
                </w:rPr>
              </m:ctrlPr>
            </m:sSubPr>
            <m:e>
              <m:r>
                <w:rPr>
                  <w:rFonts w:ascii="Cambria Math" w:eastAsia="Times New Roman" w:hAnsi="Cambria Math" w:cs="Arial"/>
                  <w:lang w:val="en-GB"/>
                </w:rPr>
                <m:t>ρ</m:t>
              </m:r>
              <m:ctrlPr>
                <w:rPr>
                  <w:rFonts w:ascii="Cambria Math" w:eastAsia="Times New Roman" w:hAnsi="Cambria Math" w:cs="Arial"/>
                  <w:b/>
                  <w:bCs/>
                  <w:i/>
                  <w:lang w:val="el-GR"/>
                </w:rPr>
              </m:ctrlPr>
            </m:e>
            <m:sub>
              <m:r>
                <w:rPr>
                  <w:rFonts w:ascii="Cambria Math" w:eastAsia="Times New Roman" w:hAnsi="Cambria Math" w:cs="Arial"/>
                  <w:lang w:val="en-GB"/>
                </w:rPr>
                <m:t>a</m:t>
              </m:r>
            </m:sub>
          </m:sSub>
          <m:r>
            <m:rPr>
              <m:sty m:val="bi"/>
            </m:rPr>
            <w:rPr>
              <w:rFonts w:ascii="Cambria Math" w:eastAsia="Times New Roman" w:hAnsi="Cambria Math" w:cs="Arial"/>
              <w:lang w:val="en-GB"/>
            </w:rPr>
            <m:t>=</m:t>
          </m:r>
          <m:sSub>
            <m:sSubPr>
              <m:ctrlPr>
                <w:rPr>
                  <w:rFonts w:ascii="Cambria Math" w:eastAsia="Times New Roman" w:hAnsi="Cambria Math" w:cs="Arial"/>
                  <w:i/>
                  <w:lang w:val="en-GB"/>
                </w:rPr>
              </m:ctrlPr>
            </m:sSubPr>
            <m:e>
              <m:r>
                <w:rPr>
                  <w:rFonts w:ascii="Cambria Math" w:eastAsia="Times New Roman" w:hAnsi="Cambria Math" w:cs="Arial"/>
                  <w:lang w:val="el-GR"/>
                </w:rPr>
                <m:t>ρ</m:t>
              </m:r>
              <m:ctrlPr>
                <w:rPr>
                  <w:rFonts w:ascii="Cambria Math" w:eastAsia="Times New Roman" w:hAnsi="Cambria Math" w:cs="Arial"/>
                  <w:i/>
                  <w:lang w:val="el-GR"/>
                </w:rPr>
              </m:ctrlPr>
            </m:e>
            <m:sub>
              <m:r>
                <w:rPr>
                  <w:rFonts w:ascii="Cambria Math" w:eastAsia="Times New Roman" w:hAnsi="Cambria Math" w:cs="Arial"/>
                  <w:lang w:val="en-GB"/>
                </w:rPr>
                <m:t>b</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α</m:t>
              </m:r>
            </m:e>
            <m:sub>
              <m:r>
                <w:rPr>
                  <w:rFonts w:ascii="Cambria Math" w:eastAsia="Times New Roman" w:hAnsi="Cambria Math" w:cs="Arial"/>
                  <w:lang w:val="en-GB"/>
                </w:rPr>
                <m:t>a</m:t>
              </m:r>
            </m:sub>
          </m:sSub>
          <m:r>
            <w:rPr>
              <w:rFonts w:ascii="Cambria Math" w:eastAsia="Times New Roman" w:hAnsi="Cambria Math" w:cs="Arial"/>
            </w:rPr>
            <m:t>=</m:t>
          </m:r>
          <m:sSub>
            <m:sSubPr>
              <m:ctrlPr>
                <w:rPr>
                  <w:rFonts w:ascii="Cambria Math" w:eastAsia="Times New Roman" w:hAnsi="Cambria Math" w:cs="Arial"/>
                  <w:i/>
                  <w:lang w:val="el-GR"/>
                </w:rPr>
              </m:ctrlPr>
            </m:sSubPr>
            <m:e>
              <m:r>
                <w:rPr>
                  <w:rFonts w:ascii="Cambria Math" w:eastAsia="Times New Roman" w:hAnsi="Cambria Math" w:cs="Arial"/>
                  <w:lang w:val="el-GR"/>
                </w:rPr>
                <m:t>α</m:t>
              </m:r>
            </m:e>
            <m:sub>
              <m:r>
                <w:rPr>
                  <w:rFonts w:ascii="Cambria Math" w:eastAsia="Times New Roman" w:hAnsi="Cambria Math" w:cs="Arial"/>
                  <w:lang w:val="en-GB"/>
                </w:rPr>
                <m:t>b</m:t>
              </m:r>
            </m:sub>
          </m:sSub>
          <m:r>
            <m:rPr>
              <m:sty m:val="p"/>
            </m:rPr>
            <w:rPr>
              <w:rFonts w:ascii="Cambria Math" w:eastAsia="Times New Roman" w:hAnsi="Cambria Math" w:cs="Arial"/>
              <w:lang w:val="en-GB"/>
            </w:rPr>
            <w:br/>
          </m:r>
        </m:oMath>
        <m:oMath>
          <m:sSub>
            <m:sSubPr>
              <m:ctrlPr>
                <w:rPr>
                  <w:rFonts w:ascii="Cambria Math" w:eastAsia="Times New Roman" w:hAnsi="Cambria Math" w:cs="Arial"/>
                  <w:i/>
                  <w:lang w:val="en-GB"/>
                </w:rPr>
              </m:ctrlPr>
            </m:sSubPr>
            <m:e>
              <m:r>
                <w:rPr>
                  <w:rFonts w:ascii="Cambria Math" w:eastAsia="Times New Roman" w:hAnsi="Cambria Math" w:cs="Arial"/>
                  <w:lang w:val="en-GB"/>
                </w:rPr>
                <m:t>α</m:t>
              </m:r>
            </m:e>
            <m:sub>
              <m:r>
                <w:rPr>
                  <w:rFonts w:ascii="Cambria Math" w:eastAsia="Times New Roman" w:hAnsi="Cambria Math" w:cs="Arial"/>
                  <w:lang w:val="en-GB"/>
                </w:rPr>
                <m:t>a</m:t>
              </m:r>
            </m:sub>
          </m:sSub>
          <m:r>
            <w:rPr>
              <w:rFonts w:ascii="Cambria Math" w:eastAsia="Times New Roman" w:hAnsi="Cambria Math" w:cs="Arial"/>
              <w:lang w:val="en-GB"/>
            </w:rPr>
            <m:t>+</m:t>
          </m:r>
          <m:sSub>
            <m:sSubPr>
              <m:ctrlPr>
                <w:rPr>
                  <w:rFonts w:ascii="Cambria Math" w:eastAsia="Times New Roman" w:hAnsi="Cambria Math" w:cs="Arial"/>
                  <w:i/>
                  <w:lang w:val="el-GR"/>
                </w:rPr>
              </m:ctrlPr>
            </m:sSubPr>
            <m:e>
              <m:r>
                <w:rPr>
                  <w:rFonts w:ascii="Cambria Math" w:eastAsia="Times New Roman" w:hAnsi="Cambria Math" w:cs="Arial"/>
                  <w:lang w:val="el-GR"/>
                </w:rPr>
                <m:t>α</m:t>
              </m:r>
            </m:e>
            <m:sub>
              <m:r>
                <w:rPr>
                  <w:rFonts w:ascii="Cambria Math" w:eastAsia="Times New Roman" w:hAnsi="Cambria Math" w:cs="Arial"/>
                  <w:lang w:val="en-GB"/>
                </w:rPr>
                <m:t>b</m:t>
              </m:r>
            </m:sub>
          </m:sSub>
          <m:r>
            <w:rPr>
              <w:rFonts w:ascii="Cambria Math" w:eastAsia="Times New Roman" w:hAnsi="Cambria Math" w:cs="Arial"/>
            </w:rPr>
            <m:t>=</m:t>
          </m:r>
          <m:sSub>
            <m:sSubPr>
              <m:ctrlPr>
                <w:rPr>
                  <w:rFonts w:ascii="Cambria Math" w:eastAsia="Times New Roman" w:hAnsi="Cambria Math" w:cs="Arial"/>
                  <w:i/>
                  <w:lang w:val="el-GR"/>
                </w:rPr>
              </m:ctrlPr>
            </m:sSubPr>
            <m:e>
              <m:r>
                <w:rPr>
                  <w:rFonts w:ascii="Cambria Math" w:eastAsia="Times New Roman" w:hAnsi="Cambria Math" w:cs="Arial"/>
                  <w:lang w:val="el-GR"/>
                </w:rPr>
                <m:t>ρ</m:t>
              </m:r>
            </m:e>
            <m:sub>
              <m:r>
                <w:rPr>
                  <w:rFonts w:ascii="Cambria Math" w:eastAsia="Times New Roman" w:hAnsi="Cambria Math" w:cs="Arial"/>
                  <w:lang w:val="en-GB"/>
                </w:rPr>
                <m:t>a</m:t>
              </m:r>
            </m:sub>
          </m:sSub>
          <m:r>
            <w:rPr>
              <w:rFonts w:ascii="Cambria Math" w:eastAsia="Times New Roman" w:hAnsi="Cambria Math" w:cs="Arial"/>
            </w:rPr>
            <m:t>+</m:t>
          </m:r>
          <m:sSub>
            <m:sSubPr>
              <m:ctrlPr>
                <w:rPr>
                  <w:rFonts w:ascii="Cambria Math" w:eastAsia="Times New Roman" w:hAnsi="Cambria Math" w:cs="Arial"/>
                  <w:i/>
                  <w:lang w:val="en-GB"/>
                </w:rPr>
              </m:ctrlPr>
            </m:sSubPr>
            <m:e>
              <m:r>
                <w:rPr>
                  <w:rFonts w:ascii="Cambria Math" w:eastAsia="Times New Roman" w:hAnsi="Cambria Math" w:cs="Arial"/>
                  <w:lang w:val="el-GR"/>
                </w:rPr>
                <m:t>ρ</m:t>
              </m:r>
              <m:ctrlPr>
                <w:rPr>
                  <w:rFonts w:ascii="Cambria Math" w:eastAsia="Times New Roman" w:hAnsi="Cambria Math" w:cs="Arial"/>
                  <w:i/>
                  <w:lang w:val="el-GR"/>
                </w:rPr>
              </m:ctrlPr>
            </m:e>
            <m:sub>
              <m:r>
                <w:rPr>
                  <w:rFonts w:ascii="Cambria Math" w:eastAsia="Times New Roman" w:hAnsi="Cambria Math" w:cs="Arial"/>
                  <w:lang w:val="en-GB"/>
                </w:rPr>
                <m:t>b</m:t>
              </m:r>
            </m:sub>
          </m:sSub>
          <m:r>
            <w:rPr>
              <w:rFonts w:ascii="Cambria Math" w:eastAsia="Times New Roman" w:hAnsi="Cambria Math" w:cs="Arial"/>
            </w:rPr>
            <m:t>+2</m:t>
          </m:r>
          <m:r>
            <w:rPr>
              <w:rFonts w:ascii="Cambria Math" w:eastAsia="Times New Roman" w:hAnsi="Cambria Math" w:cs="Arial"/>
              <w:lang w:val="el-GR"/>
            </w:rPr>
            <m:t>π</m:t>
          </m:r>
          <m:r>
            <w:rPr>
              <w:rFonts w:ascii="Cambria Math" w:eastAsia="Times New Roman" w:hAnsi="Cambria Math" w:cs="Arial"/>
              <w:lang w:val="en-GB"/>
            </w:rPr>
            <m:t>k</m:t>
          </m:r>
          <m:r>
            <m:rPr>
              <m:sty m:val="p"/>
            </m:rPr>
            <w:rPr>
              <w:rFonts w:ascii="Cambria Math" w:eastAsia="Times New Roman" w:hAnsi="Cambria Math" w:cs="Arial"/>
              <w:lang w:val="en-GB"/>
            </w:rPr>
            <w:br/>
          </m:r>
        </m:oMath>
      </m:oMathPara>
      <w:r w:rsidR="00F631F0" w:rsidRPr="00F631F0">
        <w:rPr>
          <w:rFonts w:ascii="Calibri" w:eastAsia="Times New Roman" w:hAnsi="Calibri" w:cs="Arial"/>
          <w:iCs/>
          <w:lang w:val="en-GB"/>
        </w:rPr>
        <w:t>and</w:t>
      </w:r>
      <w:r w:rsidR="00F631F0" w:rsidRPr="00F631F0">
        <w:rPr>
          <w:rFonts w:ascii="Calibri" w:eastAsia="Times New Roman" w:hAnsi="Calibri" w:cs="Arial"/>
          <w:iCs/>
          <w:lang w:val="en-GB"/>
        </w:rPr>
        <w:br/>
      </w:r>
      <m:oMathPara>
        <m:oMath>
          <m:r>
            <w:rPr>
              <w:rFonts w:ascii="Cambria Math" w:eastAsia="Times New Roman" w:hAnsi="Cambria Math" w:cs="Arial"/>
              <w:sz w:val="20"/>
              <w:szCs w:val="20"/>
              <w:lang w:val="el-GR"/>
            </w:rPr>
            <m:t>ρ</m:t>
          </m:r>
          <m:d>
            <m:dPr>
              <m:ctrlPr>
                <w:rPr>
                  <w:rFonts w:ascii="Cambria Math" w:eastAsia="Times New Roman" w:hAnsi="Cambria Math" w:cs="Arial"/>
                  <w:i/>
                  <w:sz w:val="20"/>
                  <w:szCs w:val="20"/>
                  <w:lang w:val="el-GR"/>
                </w:rPr>
              </m:ctrlPr>
            </m:dPr>
            <m:e>
              <m:r>
                <w:rPr>
                  <w:rFonts w:ascii="Cambria Math" w:eastAsia="Times New Roman" w:hAnsi="Cambria Math" w:cs="Arial"/>
                  <w:sz w:val="20"/>
                  <w:szCs w:val="20"/>
                  <w:lang w:val="en-GB"/>
                </w:rPr>
                <m:t>di</m:t>
              </m:r>
              <m:sSub>
                <m:sSubPr>
                  <m:ctrlPr>
                    <w:rPr>
                      <w:rFonts w:ascii="Cambria Math" w:eastAsia="Times New Roman" w:hAnsi="Cambria Math" w:cs="Arial"/>
                      <w:i/>
                      <w:sz w:val="20"/>
                      <w:szCs w:val="20"/>
                      <w:lang w:val="en-GB"/>
                    </w:rPr>
                  </m:ctrlPr>
                </m:sSubPr>
                <m:e>
                  <m:r>
                    <w:rPr>
                      <w:rFonts w:ascii="Cambria Math" w:eastAsia="Times New Roman" w:hAnsi="Cambria Math" w:cs="Arial"/>
                      <w:sz w:val="20"/>
                      <w:szCs w:val="20"/>
                      <w:lang w:val="en-GB"/>
                    </w:rPr>
                    <m:t>r</m:t>
                  </m:r>
                </m:e>
                <m:sub>
                  <m:r>
                    <w:rPr>
                      <w:rFonts w:ascii="Cambria Math" w:eastAsia="Times New Roman" w:hAnsi="Cambria Math" w:cs="Arial"/>
                      <w:sz w:val="20"/>
                      <w:szCs w:val="20"/>
                      <w:lang w:val="en-GB"/>
                    </w:rPr>
                    <m:t>a</m:t>
                  </m:r>
                </m:sub>
              </m:sSub>
              <m:r>
                <w:rPr>
                  <w:rFonts w:ascii="Cambria Math" w:eastAsia="Times New Roman" w:hAnsi="Cambria Math" w:cs="Arial"/>
                  <w:sz w:val="20"/>
                  <w:szCs w:val="20"/>
                  <w:lang w:val="en-GB"/>
                </w:rPr>
                <m:t>di</m:t>
              </m:r>
              <m:sSub>
                <m:sSubPr>
                  <m:ctrlPr>
                    <w:rPr>
                      <w:rFonts w:ascii="Cambria Math" w:eastAsia="Times New Roman" w:hAnsi="Cambria Math" w:cs="Arial"/>
                      <w:i/>
                      <w:sz w:val="20"/>
                      <w:szCs w:val="20"/>
                      <w:lang w:val="en-GB"/>
                    </w:rPr>
                  </m:ctrlPr>
                </m:sSubPr>
                <m:e>
                  <m:r>
                    <w:rPr>
                      <w:rFonts w:ascii="Cambria Math" w:eastAsia="Times New Roman" w:hAnsi="Cambria Math" w:cs="Arial"/>
                      <w:sz w:val="20"/>
                      <w:szCs w:val="20"/>
                      <w:lang w:val="en-GB"/>
                    </w:rPr>
                    <m:t>r</m:t>
                  </m:r>
                </m:e>
                <m:sub>
                  <m:r>
                    <w:rPr>
                      <w:rFonts w:ascii="Cambria Math" w:eastAsia="Times New Roman" w:hAnsi="Cambria Math" w:cs="Arial"/>
                      <w:sz w:val="20"/>
                      <w:szCs w:val="20"/>
                      <w:lang w:val="en-GB"/>
                    </w:rPr>
                    <m:t>b</m:t>
                  </m:r>
                </m:sub>
              </m:sSub>
              <m:ctrlPr>
                <w:rPr>
                  <w:rFonts w:ascii="Cambria Math" w:eastAsia="Times New Roman" w:hAnsi="Cambria Math" w:cs="Arial"/>
                  <w:i/>
                  <w:sz w:val="20"/>
                  <w:szCs w:val="20"/>
                  <w:lang w:val="en-GB"/>
                </w:rPr>
              </m:ctrlPr>
            </m:e>
          </m:d>
          <m:r>
            <w:rPr>
              <w:rFonts w:ascii="Cambria Math" w:eastAsia="Times New Roman" w:hAnsi="Cambria Math" w:cs="Arial"/>
              <w:sz w:val="20"/>
              <w:szCs w:val="20"/>
              <w:lang w:val="en-GB"/>
            </w:rPr>
            <m:t>=2</m:t>
          </m:r>
          <m:r>
            <w:rPr>
              <w:rFonts w:ascii="Cambria Math" w:eastAsia="Times New Roman" w:hAnsi="Cambria Math" w:cs="Arial"/>
              <w:sz w:val="20"/>
              <w:szCs w:val="20"/>
              <w:lang w:val="el-GR"/>
            </w:rPr>
            <m:t>π</m:t>
          </m:r>
          <m:r>
            <w:rPr>
              <w:rFonts w:ascii="Cambria Math" w:eastAsia="Times New Roman" w:hAnsi="Cambria Math" w:cs="Arial"/>
              <w:sz w:val="20"/>
              <w:szCs w:val="20"/>
            </w:rPr>
            <m:t>-</m:t>
          </m:r>
          <m:r>
            <w:rPr>
              <w:rFonts w:ascii="Cambria Math" w:eastAsia="Times New Roman" w:hAnsi="Cambria Math" w:cs="Arial"/>
              <w:sz w:val="20"/>
              <w:szCs w:val="20"/>
              <w:lang w:val="el-GR"/>
            </w:rPr>
            <m:t>ρ</m:t>
          </m:r>
          <m:d>
            <m:dPr>
              <m:ctrlPr>
                <w:rPr>
                  <w:rFonts w:ascii="Cambria Math" w:eastAsia="Times New Roman" w:hAnsi="Cambria Math" w:cs="Arial"/>
                  <w:i/>
                  <w:sz w:val="20"/>
                  <w:szCs w:val="20"/>
                </w:rPr>
              </m:ctrlPr>
            </m:dPr>
            <m:e>
              <m:r>
                <w:rPr>
                  <w:rFonts w:ascii="Cambria Math" w:eastAsia="Times New Roman" w:hAnsi="Cambria Math" w:cs="Arial"/>
                  <w:sz w:val="20"/>
                  <w:szCs w:val="20"/>
                  <w:lang w:val="en-GB"/>
                </w:rPr>
                <m:t>di</m:t>
              </m:r>
              <m:sSub>
                <m:sSubPr>
                  <m:ctrlPr>
                    <w:rPr>
                      <w:rFonts w:ascii="Cambria Math" w:eastAsia="Times New Roman" w:hAnsi="Cambria Math" w:cs="Arial"/>
                      <w:i/>
                      <w:sz w:val="20"/>
                      <w:szCs w:val="20"/>
                      <w:lang w:val="en-GB"/>
                    </w:rPr>
                  </m:ctrlPr>
                </m:sSubPr>
                <m:e>
                  <m:r>
                    <w:rPr>
                      <w:rFonts w:ascii="Cambria Math" w:eastAsia="Times New Roman" w:hAnsi="Cambria Math" w:cs="Arial"/>
                      <w:sz w:val="20"/>
                      <w:szCs w:val="20"/>
                      <w:lang w:val="en-GB"/>
                    </w:rPr>
                    <m:t>r</m:t>
                  </m:r>
                </m:e>
                <m:sub>
                  <m:r>
                    <w:rPr>
                      <w:rFonts w:ascii="Cambria Math" w:eastAsia="Times New Roman" w:hAnsi="Cambria Math" w:cs="Arial"/>
                      <w:sz w:val="20"/>
                      <w:szCs w:val="20"/>
                      <w:lang w:val="en-GB"/>
                    </w:rPr>
                    <m:t>b</m:t>
                  </m:r>
                </m:sub>
              </m:sSub>
              <m:r>
                <w:rPr>
                  <w:rFonts w:ascii="Cambria Math" w:eastAsia="Times New Roman" w:hAnsi="Cambria Math" w:cs="Arial"/>
                  <w:sz w:val="20"/>
                  <w:szCs w:val="20"/>
                  <w:lang w:val="en-GB"/>
                </w:rPr>
                <m:t>di</m:t>
              </m:r>
              <m:sSub>
                <m:sSubPr>
                  <m:ctrlPr>
                    <w:rPr>
                      <w:rFonts w:ascii="Cambria Math" w:eastAsia="Times New Roman" w:hAnsi="Cambria Math" w:cs="Arial"/>
                      <w:i/>
                      <w:sz w:val="20"/>
                      <w:szCs w:val="20"/>
                      <w:lang w:val="en-GB"/>
                    </w:rPr>
                  </m:ctrlPr>
                </m:sSubPr>
                <m:e>
                  <m:r>
                    <w:rPr>
                      <w:rFonts w:ascii="Cambria Math" w:eastAsia="Times New Roman" w:hAnsi="Cambria Math" w:cs="Arial"/>
                      <w:sz w:val="20"/>
                      <w:szCs w:val="20"/>
                      <w:lang w:val="en-GB"/>
                    </w:rPr>
                    <m:t>r</m:t>
                  </m:r>
                </m:e>
                <m:sub>
                  <m:r>
                    <w:rPr>
                      <w:rFonts w:ascii="Cambria Math" w:eastAsia="Times New Roman" w:hAnsi="Cambria Math" w:cs="Arial"/>
                      <w:sz w:val="20"/>
                      <w:szCs w:val="20"/>
                      <w:lang w:val="en-GB"/>
                    </w:rPr>
                    <m:t>a</m:t>
                  </m:r>
                </m:sub>
              </m:sSub>
              <m:ctrlPr>
                <w:rPr>
                  <w:rFonts w:ascii="Cambria Math" w:eastAsia="Times New Roman" w:hAnsi="Cambria Math" w:cs="Arial"/>
                  <w:i/>
                  <w:sz w:val="20"/>
                  <w:szCs w:val="20"/>
                  <w:lang w:val="en-GB"/>
                </w:rPr>
              </m:ctrlPr>
            </m:e>
          </m:d>
        </m:oMath>
      </m:oMathPara>
    </w:p>
    <w:p w:rsidR="00F631F0" w:rsidRPr="00F631F0" w:rsidRDefault="00276969" w:rsidP="00F631F0">
      <w:pPr>
        <w:bidi w:val="0"/>
        <w:spacing w:after="160" w:line="259" w:lineRule="auto"/>
        <w:rPr>
          <w:rFonts w:ascii="Calibri" w:eastAsia="Times New Roman" w:hAnsi="Calibri" w:cs="Arial"/>
          <w:i/>
          <w:lang w:val="en-GB"/>
        </w:rPr>
      </w:pPr>
      <w:r>
        <w:rPr>
          <w:rFonts w:ascii="Calibri" w:eastAsia="Times New Roman" w:hAnsi="Calibri" w:cs="Arial"/>
          <w:b/>
          <w:bCs/>
          <w:lang w:val="en-GB"/>
        </w:rPr>
        <w:t>Proposition 12</w:t>
      </w:r>
      <w:r w:rsidR="00F631F0" w:rsidRPr="00F631F0">
        <w:rPr>
          <w:rFonts w:ascii="Calibri" w:eastAsia="Times New Roman" w:hAnsi="Calibri" w:cs="Arial"/>
          <w:b/>
          <w:bCs/>
          <w:lang w:val="en-GB"/>
        </w:rPr>
        <w:t>:</w:t>
      </w:r>
      <m:oMath>
        <m:r>
          <m:rPr>
            <m:sty m:val="bi"/>
          </m:rPr>
          <w:rPr>
            <w:rFonts w:ascii="Cambria Math" w:eastAsia="Times New Roman" w:hAnsi="Cambria Math" w:cs="Arial"/>
            <w:lang w:val="en-GB"/>
          </w:rPr>
          <m:t>∀</m:t>
        </m:r>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&amp;di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r>
          <w:rPr>
            <w:rFonts w:ascii="Cambria Math" w:eastAsia="Times New Roman" w:hAnsi="Cambria Math" w:cs="Arial"/>
            <w:lang w:val="en-GB"/>
          </w:rPr>
          <m:t>:</m:t>
        </m:r>
        <m:r>
          <w:rPr>
            <w:rFonts w:ascii="Cambria Math" w:eastAsia="Times New Roman" w:hAnsi="Cambria Math" w:cs="Arial"/>
            <w:lang w:val="el-GR"/>
          </w:rPr>
          <m:t>α</m:t>
        </m:r>
        <m:d>
          <m:dPr>
            <m:ctrlPr>
              <w:rPr>
                <w:rFonts w:ascii="Cambria Math" w:eastAsia="Times New Roman" w:hAnsi="Cambria Math" w:cs="Arial"/>
                <w:i/>
                <w:lang w:val="el-GR"/>
              </w:rPr>
            </m:ctrlPr>
          </m:dPr>
          <m:e>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ctrlPr>
              <w:rPr>
                <w:rFonts w:ascii="Cambria Math" w:eastAsia="Times New Roman" w:hAnsi="Cambria Math" w:cs="Arial"/>
                <w:i/>
                <w:lang w:val="en-GB"/>
              </w:rPr>
            </m:ctrlPr>
          </m:e>
        </m:d>
        <m:r>
          <w:rPr>
            <w:rFonts w:ascii="Cambria Math" w:eastAsia="Times New Roman" w:hAnsi="Cambria Math" w:cs="Arial"/>
            <w:lang w:val="en-GB"/>
          </w:rPr>
          <m:t>=</m:t>
        </m:r>
        <m:r>
          <w:rPr>
            <w:rFonts w:ascii="Cambria Math" w:eastAsia="Times New Roman" w:hAnsi="Cambria Math" w:cs="Arial"/>
            <w:lang w:val="el-GR"/>
          </w:rPr>
          <m:t>α</m:t>
        </m:r>
        <m:d>
          <m:dPr>
            <m:ctrlPr>
              <w:rPr>
                <w:rFonts w:ascii="Cambria Math" w:eastAsia="Times New Roman" w:hAnsi="Cambria Math" w:cs="Arial"/>
                <w:i/>
                <w:lang w:val="el-GR"/>
              </w:rPr>
            </m:ctrlPr>
          </m:dPr>
          <m:e>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ctrlPr>
              <w:rPr>
                <w:rFonts w:ascii="Cambria Math" w:eastAsia="Times New Roman" w:hAnsi="Cambria Math" w:cs="Arial"/>
                <w:i/>
                <w:lang w:val="en-GB"/>
              </w:rPr>
            </m:ctrlPr>
          </m:e>
        </m:d>
      </m:oMath>
    </w:p>
    <w:p w:rsidR="00F631F0" w:rsidRPr="00F631F0" w:rsidRDefault="00276969" w:rsidP="00F631F0">
      <w:pPr>
        <w:bidi w:val="0"/>
        <w:spacing w:after="160" w:line="259" w:lineRule="auto"/>
        <w:rPr>
          <w:rFonts w:ascii="Calibri" w:eastAsia="Times New Roman" w:hAnsi="Calibri" w:cs="Arial"/>
          <w:lang w:val="en-GB"/>
        </w:rPr>
      </w:pPr>
      <w:r>
        <w:rPr>
          <w:rFonts w:ascii="Calibri" w:eastAsia="Times New Roman" w:hAnsi="Calibri" w:cs="Arial"/>
          <w:b/>
          <w:bCs/>
          <w:lang w:val="en-GB"/>
        </w:rPr>
        <w:t>Proposition 13</w:t>
      </w:r>
      <w:r w:rsidR="00F631F0" w:rsidRPr="00F631F0">
        <w:rPr>
          <w:rFonts w:ascii="Calibri" w:eastAsia="Times New Roman" w:hAnsi="Calibri" w:cs="Arial"/>
          <w:b/>
          <w:bCs/>
          <w:lang w:val="en-GB"/>
        </w:rPr>
        <w:t>:</w:t>
      </w:r>
      <m:oMath>
        <m:r>
          <m:rPr>
            <m:sty m:val="bi"/>
          </m:rPr>
          <w:rPr>
            <w:rFonts w:ascii="Cambria Math" w:eastAsia="Times New Roman" w:hAnsi="Cambria Math" w:cs="Arial"/>
            <w:lang w:val="en-GB"/>
          </w:rPr>
          <m:t>∀</m:t>
        </m:r>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&amp;di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r>
          <w:rPr>
            <w:rFonts w:ascii="Cambria Math" w:eastAsia="Times New Roman" w:hAnsi="Cambria Math" w:cs="Arial"/>
            <w:lang w:val="en-GB"/>
          </w:rPr>
          <m:t>:</m:t>
        </m:r>
        <m:r>
          <w:rPr>
            <w:rFonts w:ascii="Cambria Math" w:eastAsia="Times New Roman" w:hAnsi="Cambria Math" w:cs="Arial"/>
            <w:lang w:val="el-GR"/>
          </w:rPr>
          <m:t>α</m:t>
        </m:r>
        <m:d>
          <m:dPr>
            <m:ctrlPr>
              <w:rPr>
                <w:rFonts w:ascii="Cambria Math" w:eastAsia="Times New Roman" w:hAnsi="Cambria Math" w:cs="Arial"/>
                <w:i/>
                <w:lang w:val="el-GR"/>
              </w:rPr>
            </m:ctrlPr>
          </m:dPr>
          <m:e>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ctrlPr>
              <w:rPr>
                <w:rFonts w:ascii="Cambria Math" w:eastAsia="Times New Roman" w:hAnsi="Cambria Math" w:cs="Arial"/>
                <w:i/>
                <w:lang w:val="en-GB"/>
              </w:rPr>
            </m:ctrlPr>
          </m:e>
        </m:d>
        <m:r>
          <w:rPr>
            <w:rFonts w:ascii="Cambria Math" w:eastAsia="Times New Roman" w:hAnsi="Cambria Math" w:cs="Arial"/>
            <w:lang w:val="en-GB"/>
          </w:rPr>
          <m:t>=</m:t>
        </m:r>
        <m:r>
          <w:rPr>
            <w:rFonts w:ascii="Cambria Math" w:eastAsia="Times New Roman" w:hAnsi="Cambria Math" w:cs="Arial"/>
            <w:lang w:val="el-GR"/>
          </w:rPr>
          <m:t>π</m:t>
        </m:r>
        <m:r>
          <w:rPr>
            <w:rFonts w:ascii="Cambria Math" w:eastAsia="Times New Roman" w:hAnsi="Cambria Math" w:cs="Arial"/>
          </w:rPr>
          <m:t>+</m:t>
        </m:r>
        <m:r>
          <w:rPr>
            <w:rFonts w:ascii="Cambria Math" w:eastAsia="Times New Roman" w:hAnsi="Cambria Math" w:cs="Arial"/>
            <w:lang w:val="el-GR"/>
          </w:rPr>
          <m:t>α</m:t>
        </m:r>
        <m:d>
          <m:dPr>
            <m:ctrlPr>
              <w:rPr>
                <w:rFonts w:ascii="Cambria Math" w:eastAsia="Times New Roman" w:hAnsi="Cambria Math" w:cs="Arial"/>
                <w:i/>
                <w:lang w:val="el-GR"/>
              </w:rPr>
            </m:ctrlPr>
          </m:dPr>
          <m:e>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ctrlPr>
              <w:rPr>
                <w:rFonts w:ascii="Cambria Math" w:eastAsia="Times New Roman" w:hAnsi="Cambria Math" w:cs="Arial"/>
                <w:i/>
                <w:lang w:val="en-GB"/>
              </w:rPr>
            </m:ctrlPr>
          </m:e>
        </m:d>
      </m:oMath>
    </w:p>
    <w:p w:rsidR="00F631F0" w:rsidRPr="00276969" w:rsidRDefault="00276969" w:rsidP="00F631F0">
      <w:pPr>
        <w:bidi w:val="0"/>
        <w:spacing w:after="160" w:line="259" w:lineRule="auto"/>
        <w:rPr>
          <w:rFonts w:ascii="Calibri" w:eastAsia="Times New Roman" w:hAnsi="Calibri" w:cs="Arial"/>
          <w:b/>
          <w:bCs/>
          <w:lang w:val="en-GB"/>
        </w:rPr>
      </w:pPr>
      <w:r>
        <w:rPr>
          <w:rFonts w:ascii="Calibri" w:eastAsia="Times New Roman" w:hAnsi="Calibri" w:cs="Arial"/>
          <w:b/>
          <w:bCs/>
          <w:lang w:val="en-GB"/>
        </w:rPr>
        <w:t>Lemmma 3:</w:t>
      </w:r>
    </w:p>
    <w:p w:rsidR="00F631F0" w:rsidRPr="00F631F0" w:rsidRDefault="00F631F0" w:rsidP="00F631F0">
      <w:pPr>
        <w:bidi w:val="0"/>
        <w:spacing w:after="160" w:line="259" w:lineRule="auto"/>
        <w:rPr>
          <w:rFonts w:ascii="Calibri" w:eastAsia="Times New Roman" w:hAnsi="Calibri" w:cs="Arial"/>
          <w:lang w:val="en-GB"/>
        </w:rPr>
      </w:pPr>
      <m:oMathPara>
        <m:oMath>
          <m:r>
            <w:rPr>
              <w:rFonts w:ascii="Cambria Math" w:eastAsia="Times New Roman" w:hAnsi="Cambria Math" w:cs="Arial"/>
              <w:lang w:val="el-GR"/>
            </w:rPr>
            <m:t>ρ</m:t>
          </m:r>
          <m:d>
            <m:dPr>
              <m:ctrlPr>
                <w:rPr>
                  <w:rFonts w:ascii="Cambria Math" w:eastAsia="Times New Roman" w:hAnsi="Cambria Math" w:cs="Arial"/>
                  <w:i/>
                </w:rPr>
              </m:ctrlPr>
            </m:dPr>
            <m:e>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ctrlPr>
                <w:rPr>
                  <w:rFonts w:ascii="Cambria Math" w:eastAsia="Times New Roman" w:hAnsi="Cambria Math" w:cs="Arial"/>
                  <w:i/>
                  <w:lang w:val="en-GB"/>
                </w:rPr>
              </m:ctrlPr>
            </m:e>
          </m:d>
          <m:r>
            <w:rPr>
              <w:rFonts w:ascii="Cambria Math" w:eastAsia="Times New Roman" w:hAnsi="Cambria Math" w:cs="Arial"/>
              <w:lang w:val="en-GB"/>
            </w:rPr>
            <m:t>&gt;</m:t>
          </m:r>
          <m:r>
            <w:rPr>
              <w:rFonts w:ascii="Cambria Math" w:eastAsia="Times New Roman" w:hAnsi="Cambria Math" w:cs="Arial"/>
              <w:lang w:val="el-GR"/>
            </w:rPr>
            <m:t>π</m:t>
          </m:r>
          <m:r>
            <m:rPr>
              <m:sty m:val="bi"/>
            </m:rPr>
            <w:rPr>
              <w:rFonts w:ascii="Cambria Math" w:eastAsia="Times New Roman" w:hAnsi="Cambria Math" w:cs="Arial"/>
              <w:lang w:val="en-GB"/>
            </w:rPr>
            <m:t>↔</m:t>
          </m:r>
          <m:r>
            <w:rPr>
              <w:rFonts w:ascii="Cambria Math" w:eastAsia="Times New Roman" w:hAnsi="Cambria Math" w:cs="Arial"/>
              <w:lang w:val="el-GR"/>
            </w:rPr>
            <m:t>ρ</m:t>
          </m:r>
          <m:d>
            <m:dPr>
              <m:ctrlPr>
                <w:rPr>
                  <w:rFonts w:ascii="Cambria Math" w:eastAsia="Times New Roman" w:hAnsi="Cambria Math" w:cs="Arial"/>
                  <w:i/>
                </w:rPr>
              </m:ctrlPr>
            </m:dPr>
            <m:e>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ctrlPr>
                <w:rPr>
                  <w:rFonts w:ascii="Cambria Math" w:eastAsia="Times New Roman" w:hAnsi="Cambria Math" w:cs="Arial"/>
                  <w:i/>
                  <w:lang w:val="en-GB"/>
                </w:rPr>
              </m:ctrlPr>
            </m:e>
          </m:d>
          <m:r>
            <w:rPr>
              <w:rFonts w:ascii="Cambria Math" w:eastAsia="Times New Roman" w:hAnsi="Cambria Math" w:cs="Arial"/>
              <w:lang w:val="en-GB"/>
            </w:rPr>
            <m:t>&gt;</m:t>
          </m:r>
          <m:r>
            <w:rPr>
              <w:rFonts w:ascii="Cambria Math" w:eastAsia="Times New Roman" w:hAnsi="Cambria Math" w:cs="Arial"/>
              <w:lang w:val="el-GR"/>
            </w:rPr>
            <m:t>π</m:t>
          </m:r>
          <m:r>
            <w:rPr>
              <w:rFonts w:ascii="Cambria Math" w:eastAsia="Times New Roman" w:hAnsi="Cambria Math" w:cs="Arial"/>
              <w:lang w:val="en-GB"/>
            </w:rPr>
            <m:t xml:space="preserve">↔ </m:t>
          </m:r>
          <m:r>
            <w:rPr>
              <w:rFonts w:ascii="Cambria Math" w:eastAsia="Times New Roman" w:hAnsi="Cambria Math" w:cs="Arial"/>
              <w:lang w:val="el-GR"/>
            </w:rPr>
            <m:t>ρ</m:t>
          </m:r>
          <m:d>
            <m:dPr>
              <m:ctrlPr>
                <w:rPr>
                  <w:rFonts w:ascii="Cambria Math" w:eastAsia="Times New Roman" w:hAnsi="Cambria Math" w:cs="Arial"/>
                  <w:i/>
                </w:rPr>
              </m:ctrlPr>
            </m:dPr>
            <m:e>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a</m:t>
                  </m:r>
                </m:sub>
              </m:sSub>
              <m:r>
                <w:rPr>
                  <w:rFonts w:ascii="Cambria Math" w:eastAsia="Times New Roman" w:hAnsi="Cambria Math" w:cs="Arial"/>
                  <w:lang w:val="en-GB"/>
                </w:rPr>
                <m:t>,di</m:t>
              </m:r>
              <m:sSub>
                <m:sSubPr>
                  <m:ctrlPr>
                    <w:rPr>
                      <w:rFonts w:ascii="Cambria Math" w:eastAsia="Times New Roman" w:hAnsi="Cambria Math" w:cs="Arial"/>
                      <w:i/>
                      <w:lang w:val="en-GB"/>
                    </w:rPr>
                  </m:ctrlPr>
                </m:sSubPr>
                <m:e>
                  <m:r>
                    <w:rPr>
                      <w:rFonts w:ascii="Cambria Math" w:eastAsia="Times New Roman" w:hAnsi="Cambria Math" w:cs="Arial"/>
                      <w:lang w:val="en-GB"/>
                    </w:rPr>
                    <m:t>r</m:t>
                  </m:r>
                </m:e>
                <m:sub>
                  <m:r>
                    <w:rPr>
                      <w:rFonts w:ascii="Cambria Math" w:eastAsia="Times New Roman" w:hAnsi="Cambria Math" w:cs="Arial"/>
                      <w:lang w:val="en-GB"/>
                    </w:rPr>
                    <m:t>b</m:t>
                  </m:r>
                </m:sub>
              </m:sSub>
              <m:ctrlPr>
                <w:rPr>
                  <w:rFonts w:ascii="Cambria Math" w:eastAsia="Times New Roman" w:hAnsi="Cambria Math" w:cs="Arial"/>
                  <w:i/>
                  <w:lang w:val="en-GB"/>
                </w:rPr>
              </m:ctrlPr>
            </m:e>
          </m:d>
          <m:r>
            <w:rPr>
              <w:rFonts w:ascii="Cambria Math" w:eastAsia="Times New Roman" w:hAnsi="Cambria Math" w:cs="Arial"/>
              <w:lang w:val="en-GB"/>
            </w:rPr>
            <m:t>&lt;</m:t>
          </m:r>
          <m:r>
            <w:rPr>
              <w:rFonts w:ascii="Cambria Math" w:eastAsia="Times New Roman" w:hAnsi="Cambria Math" w:cs="Arial"/>
              <w:lang w:val="el-GR"/>
            </w:rPr>
            <m:t>π</m:t>
          </m:r>
        </m:oMath>
      </m:oMathPara>
    </w:p>
    <w:p w:rsidR="00F631F0" w:rsidRPr="008C1D77" w:rsidRDefault="00F631F0" w:rsidP="00F631F0">
      <w:pPr>
        <w:bidi w:val="0"/>
        <w:spacing w:after="160" w:line="259" w:lineRule="auto"/>
        <w:rPr>
          <w:rFonts w:ascii="Calibri" w:eastAsia="Times New Roman" w:hAnsi="Calibri" w:cs="Arial"/>
        </w:rPr>
      </w:pPr>
      <w:r w:rsidRPr="00F631F0">
        <w:rPr>
          <w:rFonts w:ascii="Calibri" w:eastAsia="Times New Roman" w:hAnsi="Calibri" w:cs="Arial"/>
          <w:lang w:val="en-GB"/>
        </w:rPr>
        <w:t>And the same with flipped comperators.</w:t>
      </w:r>
    </w:p>
    <w:p w:rsidR="00F631F0" w:rsidRPr="00F631F0" w:rsidRDefault="00F631F0" w:rsidP="00F631F0">
      <w:pPr>
        <w:bidi w:val="0"/>
        <w:spacing w:after="160" w:line="259" w:lineRule="auto"/>
        <w:rPr>
          <w:rFonts w:ascii="Calibri" w:eastAsia="Times New Roman" w:hAnsi="Calibri" w:cs="Arial"/>
          <w:lang w:val="en-GB"/>
        </w:rPr>
      </w:pPr>
      <w:r w:rsidRPr="00F631F0">
        <w:rPr>
          <w:rFonts w:ascii="Calibri" w:eastAsia="Times New Roman" w:hAnsi="Calibri" w:cs="Arial"/>
          <w:b/>
          <w:bCs/>
          <w:lang w:val="en-GB"/>
        </w:rPr>
        <w:t xml:space="preserve">Define: </w:t>
      </w:r>
      <w:r w:rsidRPr="00F631F0">
        <w:rPr>
          <w:rFonts w:ascii="Calibri" w:eastAsia="Times New Roman" w:hAnsi="Calibri" w:cs="Arial"/>
          <w:lang w:val="en-GB"/>
        </w:rPr>
        <w:t xml:space="preserve">plane is a set of places defined by three points </w:t>
      </w:r>
    </w:p>
    <w:p w:rsidR="00F631F0" w:rsidRPr="00F631F0" w:rsidRDefault="00F631F0" w:rsidP="00F631F0">
      <w:pPr>
        <w:bidi w:val="0"/>
        <w:spacing w:after="160" w:line="259" w:lineRule="auto"/>
        <w:rPr>
          <w:rFonts w:ascii="Calibri" w:eastAsia="Times New Roman" w:hAnsi="Calibri" w:cs="Arial"/>
          <w:lang w:val="en-GB"/>
        </w:rPr>
      </w:pPr>
      <m:oMathPara>
        <m:oMath>
          <m:r>
            <w:rPr>
              <w:rFonts w:ascii="Cambria Math" w:eastAsia="Times New Roman" w:hAnsi="Cambria Math" w:cs="Arial"/>
              <w:lang w:val="en-GB"/>
            </w:rPr>
            <m:t>pln</m:t>
          </m:r>
          <m:d>
            <m:dPr>
              <m:ctrlPr>
                <w:rPr>
                  <w:rFonts w:ascii="Cambria Math" w:eastAsia="Times New Roman" w:hAnsi="Cambria Math" w:cs="Arial"/>
                  <w:i/>
                  <w:lang w:val="en-GB"/>
                </w:rPr>
              </m:ctrlPr>
            </m:dPr>
            <m:e>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a</m:t>
                  </m:r>
                </m:sub>
              </m:sSub>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b</m:t>
                  </m:r>
                </m:sub>
              </m:sSub>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c</m:t>
                  </m:r>
                </m:sub>
              </m:sSub>
            </m:e>
          </m:d>
        </m:oMath>
      </m:oMathPara>
    </w:p>
    <w:p w:rsidR="00F631F0" w:rsidRPr="00E50BCC" w:rsidRDefault="00F631F0" w:rsidP="00F631F0">
      <w:pPr>
        <w:bidi w:val="0"/>
        <w:spacing w:after="160" w:line="259" w:lineRule="auto"/>
        <w:rPr>
          <w:rFonts w:ascii="Calibri" w:eastAsia="Times New Roman" w:hAnsi="Calibri" w:cs="Arial"/>
        </w:rPr>
      </w:pPr>
      <w:r w:rsidRPr="00F631F0">
        <w:rPr>
          <w:rFonts w:ascii="Calibri" w:eastAsia="Times New Roman" w:hAnsi="Calibri" w:cs="Arial"/>
          <w:lang w:val="en-GB"/>
        </w:rPr>
        <w:t>Such that</w:t>
      </w:r>
    </w:p>
    <w:p w:rsidR="00F631F0" w:rsidRPr="00F631F0" w:rsidRDefault="00F631F0" w:rsidP="00F631F0">
      <w:pPr>
        <w:bidi w:val="0"/>
        <w:spacing w:after="160" w:line="259" w:lineRule="auto"/>
        <w:rPr>
          <w:rFonts w:ascii="Calibri" w:eastAsia="Times New Roman" w:hAnsi="Calibri" w:cs="Arial"/>
          <w:i/>
          <w:lang w:val="el-GR"/>
        </w:rPr>
      </w:pPr>
      <m:oMathPara>
        <m:oMath>
          <m:r>
            <w:rPr>
              <w:rFonts w:ascii="Cambria Math" w:eastAsia="Times New Roman" w:hAnsi="Cambria Math" w:cs="Arial"/>
              <w:lang w:val="en-GB"/>
            </w:rPr>
            <m:t>∀</m:t>
          </m:r>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a</m:t>
              </m:r>
            </m:sub>
          </m:sSub>
          <m:r>
            <w:rPr>
              <w:rFonts w:ascii="Cambria Math" w:eastAsia="Times New Roman" w:hAnsi="Cambria Math" w:cs="Arial"/>
              <w:lang w:val="en-GB"/>
            </w:rPr>
            <m:t>&amp;</m:t>
          </m:r>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b</m:t>
              </m:r>
            </m:sub>
          </m:sSub>
          <m:r>
            <w:rPr>
              <w:rFonts w:ascii="Cambria Math" w:eastAsia="Times New Roman" w:hAnsi="Cambria Math" w:cs="Arial"/>
              <w:lang w:val="en-GB"/>
            </w:rPr>
            <m:t>&amp;</m:t>
          </m:r>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c</m:t>
              </m:r>
            </m:sub>
          </m:sSub>
          <m:r>
            <w:rPr>
              <w:rFonts w:ascii="Cambria Math" w:eastAsia="Times New Roman" w:hAnsi="Cambria Math" w:cs="Arial"/>
              <w:lang w:val="en-GB"/>
            </w:rPr>
            <m:t>&amp;</m:t>
          </m:r>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d</m:t>
              </m:r>
            </m:sub>
          </m:sSub>
          <m:r>
            <w:rPr>
              <w:rFonts w:ascii="Cambria Math" w:eastAsia="Times New Roman" w:hAnsi="Cambria Math" w:cs="Arial"/>
              <w:lang w:val="en-GB"/>
            </w:rPr>
            <m:t>:</m:t>
          </m:r>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d</m:t>
              </m:r>
            </m:sub>
          </m:sSub>
          <m:r>
            <w:rPr>
              <w:rFonts w:ascii="Cambria Math" w:eastAsia="Times New Roman" w:hAnsi="Cambria Math" w:cs="Arial"/>
              <w:lang w:val="en-GB"/>
            </w:rPr>
            <m:t>∈pln</m:t>
          </m:r>
          <m:d>
            <m:dPr>
              <m:ctrlPr>
                <w:rPr>
                  <w:rFonts w:ascii="Cambria Math" w:eastAsia="Times New Roman" w:hAnsi="Cambria Math" w:cs="Arial"/>
                  <w:i/>
                  <w:lang w:val="en-GB"/>
                </w:rPr>
              </m:ctrlPr>
            </m:dPr>
            <m:e>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a</m:t>
                  </m:r>
                </m:sub>
              </m:sSub>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b</m:t>
                  </m:r>
                </m:sub>
              </m:sSub>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c</m:t>
                  </m:r>
                </m:sub>
              </m:sSub>
            </m:e>
          </m:d>
          <m:r>
            <w:rPr>
              <w:rFonts w:ascii="Cambria Math" w:eastAsia="Times New Roman" w:hAnsi="Cambria Math" w:cs="Arial"/>
              <w:lang w:val="en-GB"/>
            </w:rPr>
            <m:t>↔</m:t>
          </m:r>
          <m:r>
            <w:rPr>
              <w:rFonts w:ascii="Cambria Math" w:eastAsia="Times New Roman" w:hAnsi="Cambria Math" w:cs="Arial"/>
              <w:lang w:val="el-GR"/>
            </w:rPr>
            <m:t>διρ</m:t>
          </m:r>
          <m:d>
            <m:dPr>
              <m:ctrlPr>
                <w:rPr>
                  <w:rFonts w:ascii="Cambria Math" w:eastAsia="Times New Roman" w:hAnsi="Cambria Math" w:cs="Arial"/>
                  <w:i/>
                  <w:lang w:val="el-GR"/>
                </w:rPr>
              </m:ctrlPr>
            </m:dPr>
            <m:e>
              <m:r>
                <w:rPr>
                  <w:rFonts w:ascii="Cambria Math" w:eastAsia="Times New Roman" w:hAnsi="Cambria Math" w:cs="Arial"/>
                  <w:lang w:val="en-GB"/>
                </w:rPr>
                <m:t>dir</m:t>
              </m:r>
              <m:d>
                <m:dPr>
                  <m:ctrlPr>
                    <w:rPr>
                      <w:rFonts w:ascii="Cambria Math" w:eastAsia="Times New Roman" w:hAnsi="Cambria Math" w:cs="Arial"/>
                      <w:i/>
                      <w:lang w:val="en-GB"/>
                    </w:rPr>
                  </m:ctrlPr>
                </m:dPr>
                <m:e>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a</m:t>
                      </m:r>
                    </m:sub>
                  </m:sSub>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d</m:t>
                      </m:r>
                    </m:sub>
                  </m:sSub>
                </m:e>
              </m:d>
              <m:r>
                <w:rPr>
                  <w:rFonts w:ascii="Cambria Math" w:eastAsia="Times New Roman" w:hAnsi="Cambria Math" w:cs="Arial"/>
                  <w:lang w:val="en-GB"/>
                </w:rPr>
                <m:t>dir</m:t>
              </m:r>
              <m:d>
                <m:dPr>
                  <m:ctrlPr>
                    <w:rPr>
                      <w:rFonts w:ascii="Cambria Math" w:eastAsia="Times New Roman" w:hAnsi="Cambria Math" w:cs="Arial"/>
                      <w:i/>
                      <w:lang w:val="en-GB"/>
                    </w:rPr>
                  </m:ctrlPr>
                </m:dPr>
                <m:e>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a</m:t>
                      </m:r>
                    </m:sub>
                  </m:sSub>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b</m:t>
                      </m:r>
                    </m:sub>
                  </m:sSub>
                </m:e>
              </m:d>
              <m:r>
                <w:rPr>
                  <w:rFonts w:ascii="Cambria Math" w:eastAsia="Times New Roman" w:hAnsi="Cambria Math" w:cs="Arial"/>
                  <w:lang w:val="en-GB"/>
                </w:rPr>
                <m:t>,±</m:t>
              </m:r>
              <m:ctrlPr>
                <w:rPr>
                  <w:rFonts w:ascii="Cambria Math" w:eastAsia="Times New Roman" w:hAnsi="Cambria Math" w:cs="Arial"/>
                  <w:i/>
                  <w:lang w:val="en-GB"/>
                </w:rPr>
              </m:ctrlPr>
            </m:e>
          </m:d>
          <m:r>
            <w:rPr>
              <w:rFonts w:ascii="Cambria Math" w:eastAsia="Times New Roman" w:hAnsi="Cambria Math" w:cs="Arial"/>
              <w:lang w:val="en-GB"/>
            </w:rPr>
            <m:t>=±</m:t>
          </m:r>
          <m:r>
            <w:rPr>
              <w:rFonts w:ascii="Cambria Math" w:eastAsia="Times New Roman" w:hAnsi="Cambria Math" w:cs="Arial"/>
              <w:lang w:val="el-GR"/>
            </w:rPr>
            <m:t>διρ</m:t>
          </m:r>
          <m:d>
            <m:dPr>
              <m:ctrlPr>
                <w:rPr>
                  <w:rFonts w:ascii="Cambria Math" w:eastAsia="Times New Roman" w:hAnsi="Cambria Math" w:cs="Arial"/>
                  <w:i/>
                  <w:lang w:val="el-GR"/>
                </w:rPr>
              </m:ctrlPr>
            </m:dPr>
            <m:e>
              <m:r>
                <w:rPr>
                  <w:rFonts w:ascii="Cambria Math" w:eastAsia="Times New Roman" w:hAnsi="Cambria Math" w:cs="Arial"/>
                  <w:lang w:val="en-GB"/>
                </w:rPr>
                <m:t>dir</m:t>
              </m:r>
              <m:d>
                <m:dPr>
                  <m:ctrlPr>
                    <w:rPr>
                      <w:rFonts w:ascii="Cambria Math" w:eastAsia="Times New Roman" w:hAnsi="Cambria Math" w:cs="Arial"/>
                      <w:i/>
                      <w:lang w:val="en-GB"/>
                    </w:rPr>
                  </m:ctrlPr>
                </m:dPr>
                <m:e>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a</m:t>
                      </m:r>
                    </m:sub>
                  </m:sSub>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c</m:t>
                      </m:r>
                    </m:sub>
                  </m:sSub>
                </m:e>
              </m:d>
              <m:r>
                <w:rPr>
                  <w:rFonts w:ascii="Cambria Math" w:eastAsia="Times New Roman" w:hAnsi="Cambria Math" w:cs="Arial"/>
                  <w:lang w:val="en-GB"/>
                </w:rPr>
                <m:t>dir</m:t>
              </m:r>
              <m:d>
                <m:dPr>
                  <m:ctrlPr>
                    <w:rPr>
                      <w:rFonts w:ascii="Cambria Math" w:eastAsia="Times New Roman" w:hAnsi="Cambria Math" w:cs="Arial"/>
                      <w:i/>
                      <w:lang w:val="en-GB"/>
                    </w:rPr>
                  </m:ctrlPr>
                </m:dPr>
                <m:e>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a</m:t>
                      </m:r>
                    </m:sub>
                  </m:sSub>
                  <m:sSub>
                    <m:sSubPr>
                      <m:ctrlPr>
                        <w:rPr>
                          <w:rFonts w:ascii="Cambria Math" w:eastAsia="Times New Roman" w:hAnsi="Cambria Math" w:cs="Arial"/>
                          <w:i/>
                          <w:lang w:val="en-GB"/>
                        </w:rPr>
                      </m:ctrlPr>
                    </m:sSubPr>
                    <m:e>
                      <m:r>
                        <w:rPr>
                          <w:rFonts w:ascii="Cambria Math" w:eastAsia="Times New Roman" w:hAnsi="Cambria Math" w:cs="Arial"/>
                          <w:lang w:val="en-GB"/>
                        </w:rPr>
                        <m:t>p</m:t>
                      </m:r>
                    </m:e>
                    <m:sub>
                      <m:r>
                        <w:rPr>
                          <w:rFonts w:ascii="Cambria Math" w:eastAsia="Times New Roman" w:hAnsi="Cambria Math" w:cs="Arial"/>
                          <w:lang w:val="en-GB"/>
                        </w:rPr>
                        <m:t>b</m:t>
                      </m:r>
                    </m:sub>
                  </m:sSub>
                </m:e>
              </m:d>
              <m:r>
                <w:rPr>
                  <w:rFonts w:ascii="Cambria Math" w:eastAsia="Times New Roman" w:hAnsi="Cambria Math" w:cs="Arial"/>
                  <w:lang w:val="en-GB"/>
                </w:rPr>
                <m:t>,±</m:t>
              </m:r>
              <m:ctrlPr>
                <w:rPr>
                  <w:rFonts w:ascii="Cambria Math" w:eastAsia="Times New Roman" w:hAnsi="Cambria Math" w:cs="Arial"/>
                  <w:i/>
                  <w:lang w:val="en-GB"/>
                </w:rPr>
              </m:ctrlPr>
            </m:e>
          </m:d>
        </m:oMath>
      </m:oMathPara>
    </w:p>
    <w:p w:rsidR="00F631F0" w:rsidRPr="00F631F0" w:rsidRDefault="00F631F0" w:rsidP="00F631F0">
      <w:pPr>
        <w:bidi w:val="0"/>
        <w:spacing w:after="160" w:line="259" w:lineRule="auto"/>
        <w:rPr>
          <w:rFonts w:ascii="Calibri" w:eastAsia="Times New Roman" w:hAnsi="Calibri" w:cs="Arial"/>
          <w:lang w:val="en-GB"/>
        </w:rPr>
      </w:pPr>
      <w:r w:rsidRPr="00F631F0">
        <w:rPr>
          <w:rFonts w:ascii="Calibri" w:eastAsia="Times New Roman" w:hAnsi="Calibri" w:cs="Arial"/>
          <w:lang w:val="en-GB"/>
        </w:rPr>
        <w:t xml:space="preserve">In this </w:t>
      </w:r>
      <w:r w:rsidR="00F83FA3" w:rsidRPr="00F631F0">
        <w:rPr>
          <w:rFonts w:ascii="Calibri" w:eastAsia="Times New Roman" w:hAnsi="Calibri" w:cs="Arial"/>
          <w:lang w:val="en-GB"/>
        </w:rPr>
        <w:t>treatise,</w:t>
      </w:r>
      <w:r w:rsidRPr="00F631F0">
        <w:rPr>
          <w:rFonts w:ascii="Calibri" w:eastAsia="Times New Roman" w:hAnsi="Calibri" w:cs="Arial"/>
          <w:lang w:val="en-GB"/>
        </w:rPr>
        <w:t xml:space="preserve"> we will assume that all the points are in the same plane. If a treatise about space geometry shall be written everything said about more than 3 points will be again exemined.</w:t>
      </w:r>
    </w:p>
    <w:p w:rsidR="00F631F0" w:rsidRPr="00A8721B" w:rsidRDefault="00F631F0" w:rsidP="00F631F0">
      <w:pPr>
        <w:bidi w:val="0"/>
        <w:rPr>
          <w:rFonts w:eastAsiaTheme="minorEastAsia"/>
          <w:b/>
          <w:bCs/>
          <w:lang w:val="en-GB"/>
        </w:rPr>
      </w:pPr>
      <w:r>
        <w:rPr>
          <w:rFonts w:eastAsiaTheme="minorEastAsia"/>
          <w:b/>
          <w:bCs/>
          <w:lang w:val="en-GB"/>
        </w:rPr>
        <w:t>**</w:t>
      </w:r>
    </w:p>
    <w:p w:rsidR="00312050" w:rsidRPr="00F672FD" w:rsidRDefault="00312050" w:rsidP="007C460C">
      <w:pPr>
        <w:bidi w:val="0"/>
        <w:rPr>
          <w:rFonts w:eastAsiaTheme="minorEastAsia"/>
          <w:i/>
          <w:lang w:val="en-GB"/>
        </w:rPr>
      </w:pPr>
      <w:r>
        <w:rPr>
          <w:rFonts w:eastAsiaTheme="minorEastAsia"/>
          <w:b/>
          <w:bCs/>
          <w:lang w:val="en-GB"/>
        </w:rPr>
        <w:t>Proposition 1</w:t>
      </w:r>
      <w:r w:rsidR="00AA5F71">
        <w:rPr>
          <w:rFonts w:eastAsiaTheme="minorEastAsia"/>
          <w:b/>
          <w:bCs/>
          <w:lang w:val="en-GB"/>
        </w:rPr>
        <w:t>2</w:t>
      </w:r>
      <w:r>
        <w:rPr>
          <w:rFonts w:eastAsiaTheme="minorEastAsia"/>
          <w:b/>
          <w:bCs/>
          <w:lang w:val="en-GB"/>
        </w:rPr>
        <w:t xml:space="preserve">: </w:t>
      </w:r>
      <m:oMath>
        <m:r>
          <m:rPr>
            <m:sty m:val="bi"/>
          </m:rP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(lng,± 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(lng,± 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(lng,± 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r>
          <w:rPr>
            <w:rFonts w:ascii="Cambria Math" w:eastAsiaTheme="minorEastAsia" w:hAnsi="Cambria Math"/>
            <w:lang w:val="en-GB"/>
          </w:rPr>
          <m:t>)</m:t>
        </m:r>
        <m:r>
          <m:rPr>
            <m:sty m:val="p"/>
          </m:rPr>
          <w:rPr>
            <w:rFonts w:ascii="Cambria Math" w:eastAsiaTheme="minorEastAsia" w:hAnsi="Cambria Math"/>
            <w:lang w:val="en-GB"/>
          </w:rPr>
          <w:br/>
        </m:r>
      </m:oMath>
      <m:oMathPara>
        <m:oMath>
          <m:r>
            <m:rPr>
              <m:sty m:val="bi"/>
            </m:rPr>
            <w:rPr>
              <w:rFonts w:ascii="Cambria Math" w:eastAsiaTheme="minorEastAsia" w:hAnsi="Cambria Math"/>
              <w:lang w:val="en-GB"/>
            </w:rPr>
            <m:t>s.t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m:rPr>
              <m:sty m:val="bi"/>
            </m:rPr>
            <w:rPr>
              <w:rFonts w:ascii="Cambria Math" w:eastAsiaTheme="minorEastAsia" w:hAnsi="Cambria Math"/>
              <w:lang w:val="en-GB"/>
            </w:rPr>
            <m:t>and</m:t>
          </m:r>
          <m:r>
            <w:rPr>
              <w:rFonts w:ascii="Cambria Math" w:eastAsiaTheme="minorEastAsia" w:hAnsi="Cambria Math"/>
              <w:lang w:val="en-GB"/>
            </w:rPr>
            <m:t xml:space="preserve"> 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r>
            <w:rPr>
              <w:rFonts w:ascii="Cambria Math" w:eastAsiaTheme="minorEastAsia" w:hAnsi="Cambria Math"/>
              <w:lang w:val="en-GB"/>
            </w:rPr>
            <m:t>=dir</m:t>
          </m:r>
          <m:d>
            <m:dPr>
              <m:ctrlPr>
                <w:rPr>
                  <w:rFonts w:ascii="Cambria Math" w:eastAsiaTheme="minorEastAsia" w:hAnsi="Cambria Math"/>
                  <w:i/>
                  <w:lang w:val="en-GB"/>
                </w:rPr>
              </m:ctrlPr>
            </m:dPr>
            <m:e>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 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m:rPr>
              <m:sty m:val="bi"/>
            </m:rPr>
            <w:rPr>
              <w:rFonts w:ascii="Cambria Math" w:eastAsiaTheme="minorEastAsia" w:hAnsi="Cambria Math"/>
              <w:lang w:val="en-GB"/>
            </w:rPr>
            <m:t xml:space="preserve"> and</m:t>
          </m:r>
          <m:r>
            <w:rPr>
              <w:rFonts w:ascii="Cambria Math" w:eastAsiaTheme="minorEastAsia" w:hAnsi="Cambria Math"/>
              <w:lang w:val="en-GB"/>
            </w:rPr>
            <m:t xml:space="preserve"> 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r>
            <w:rPr>
              <w:rFonts w:ascii="Cambria Math" w:eastAsiaTheme="minorEastAsia" w:hAnsi="Cambria Math"/>
              <w:lang w:val="en-GB"/>
            </w:rPr>
            <m:t>=dir</m:t>
          </m:r>
          <m:d>
            <m:dPr>
              <m:ctrlPr>
                <w:rPr>
                  <w:rFonts w:ascii="Cambria Math" w:eastAsiaTheme="minorEastAsia" w:hAnsi="Cambria Math"/>
                  <w:i/>
                  <w:lang w:val="en-GB"/>
                </w:rPr>
              </m:ctrlPr>
            </m:dPr>
            <m:e>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 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m:rPr>
              <m:sty m:val="p"/>
            </m:rPr>
            <w:rPr>
              <w:rFonts w:ascii="Cambria Math" w:eastAsiaTheme="minorEastAsia" w:hAnsi="Cambria Math"/>
              <w:lang w:val="en-GB"/>
            </w:rPr>
            <w:br/>
          </m:r>
        </m:oMath>
        <m:oMath>
          <m:r>
            <w:rPr>
              <w:rFonts w:ascii="Cambria Math" w:eastAsiaTheme="minorEastAsia" w:hAnsi="Cambria Math"/>
              <w:lang w:val="en-GB"/>
            </w:rPr>
            <m:t xml:space="preserve"> : </m:t>
          </m:r>
          <m:r>
            <w:rPr>
              <w:rFonts w:ascii="Cambria Math" w:eastAsiaTheme="minorEastAsia" w:hAnsi="Cambria Math"/>
              <w:lang w:val="el-GR"/>
            </w:rPr>
            <m:t>ρ</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&gt;</m:t>
          </m:r>
          <m:r>
            <w:rPr>
              <w:rFonts w:ascii="Cambria Math" w:eastAsiaTheme="minorEastAsia" w:hAnsi="Cambria Math"/>
              <w:lang w:val="el-GR"/>
            </w:rPr>
            <m:t>π</m:t>
          </m:r>
          <m:r>
            <m:rPr>
              <m:sty m:val="bi"/>
            </m:rPr>
            <w:rPr>
              <w:rFonts w:ascii="Cambria Math" w:eastAsiaTheme="minorEastAsia" w:hAnsi="Cambria Math"/>
              <w:lang w:val="en-GB"/>
            </w:rPr>
            <m:t>iff</m:t>
          </m:r>
          <m:r>
            <w:rPr>
              <w:rFonts w:ascii="Cambria Math" w:eastAsiaTheme="minorEastAsia" w:hAnsi="Cambria Math"/>
              <w:lang w:val="en-GB"/>
            </w:rPr>
            <m:t xml:space="preserve"> 0&lt;</m:t>
          </m:r>
          <m:r>
            <w:rPr>
              <w:rFonts w:ascii="Cambria Math" w:eastAsiaTheme="minorEastAsia" w:hAnsi="Cambria Math"/>
              <w:lang w:val="el-GR"/>
            </w:rPr>
            <m:t>ρ</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ctrlPr>
                <w:rPr>
                  <w:rFonts w:ascii="Cambria Math" w:eastAsiaTheme="minorEastAsia" w:hAnsi="Cambria Math"/>
                  <w:i/>
                  <w:lang w:val="en-GB"/>
                </w:rPr>
              </m:ctrlPr>
            </m:e>
          </m:d>
          <m:r>
            <w:rPr>
              <w:rFonts w:ascii="Cambria Math" w:eastAsiaTheme="minorEastAsia" w:hAnsi="Cambria Math"/>
              <w:lang w:val="en-GB"/>
            </w:rPr>
            <m:t>&lt;</m:t>
          </m:r>
          <m:r>
            <w:rPr>
              <w:rFonts w:ascii="Cambria Math" w:eastAsiaTheme="minorEastAsia" w:hAnsi="Cambria Math"/>
              <w:lang w:val="el-GR"/>
            </w:rPr>
            <m:t>π</m:t>
          </m:r>
          <m:r>
            <m:rPr>
              <m:sty m:val="p"/>
            </m:rPr>
            <w:rPr>
              <w:rFonts w:ascii="Cambria Math" w:eastAsiaTheme="minorEastAsia" w:hAnsi="Cambria Math"/>
              <w:lang w:val="en-GB"/>
            </w:rPr>
            <w:br/>
          </m:r>
        </m:oMath>
        <m:oMath>
          <m:r>
            <m:rPr>
              <m:sty m:val="bi"/>
            </m:rPr>
            <w:rPr>
              <w:rFonts w:ascii="Cambria Math" w:eastAsiaTheme="minorEastAsia" w:hAnsi="Cambria Math"/>
              <w:lang w:val="en-GB"/>
            </w:rPr>
            <m:t xml:space="preserve">and </m:t>
          </m:r>
          <m:r>
            <w:rPr>
              <w:rFonts w:ascii="Cambria Math" w:eastAsiaTheme="minorEastAsia" w:hAnsi="Cambria Math"/>
              <w:lang w:val="el-GR"/>
            </w:rPr>
            <m:t>ρ</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m:t>
          </m:r>
          <m:r>
            <w:rPr>
              <w:rFonts w:ascii="Cambria Math" w:eastAsiaTheme="minorEastAsia" w:hAnsi="Cambria Math"/>
              <w:lang w:val="el-GR"/>
            </w:rPr>
            <m:t>π</m:t>
          </m:r>
          <m:r>
            <m:rPr>
              <m:sty m:val="bi"/>
            </m:rPr>
            <w:rPr>
              <w:rFonts w:ascii="Cambria Math" w:eastAsiaTheme="minorEastAsia" w:hAnsi="Cambria Math"/>
              <w:lang w:val="en-GB"/>
            </w:rPr>
            <m:t>iff</m:t>
          </m:r>
          <m:r>
            <w:rPr>
              <w:rFonts w:ascii="Cambria Math" w:eastAsiaTheme="minorEastAsia" w:hAnsi="Cambria Math"/>
              <w:lang w:val="el-GR"/>
            </w:rPr>
            <m:t>ρ</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ctrlPr>
                <w:rPr>
                  <w:rFonts w:ascii="Cambria Math" w:eastAsiaTheme="minorEastAsia" w:hAnsi="Cambria Math"/>
                  <w:i/>
                  <w:lang w:val="en-GB"/>
                </w:rPr>
              </m:ctrlPr>
            </m:e>
          </m:d>
          <m:r>
            <w:rPr>
              <w:rFonts w:ascii="Cambria Math" w:eastAsiaTheme="minorEastAsia" w:hAnsi="Cambria Math"/>
              <w:lang w:val="en-GB"/>
            </w:rPr>
            <m:t>=</m:t>
          </m:r>
          <m:r>
            <w:rPr>
              <w:rFonts w:ascii="Cambria Math" w:eastAsiaTheme="minorEastAsia" w:hAnsi="Cambria Math"/>
              <w:lang w:val="el-GR"/>
            </w:rPr>
            <m:t>π</m:t>
          </m:r>
          <m:r>
            <m:rPr>
              <m:sty m:val="p"/>
            </m:rPr>
            <w:rPr>
              <w:rFonts w:ascii="Cambria Math" w:eastAsiaTheme="minorEastAsia" w:hAnsi="Cambria Math"/>
              <w:lang w:val="en-GB"/>
            </w:rPr>
            <w:br/>
          </m:r>
        </m:oMath>
        <m:oMath>
          <m:r>
            <m:rPr>
              <m:sty m:val="bi"/>
            </m:rPr>
            <w:rPr>
              <w:rFonts w:ascii="Cambria Math" w:eastAsiaTheme="minorEastAsia" w:hAnsi="Cambria Math"/>
              <w:lang w:val="en-GB"/>
            </w:rPr>
            <m:t xml:space="preserve">and </m:t>
          </m:r>
          <m:r>
            <w:rPr>
              <w:rFonts w:ascii="Cambria Math" w:eastAsiaTheme="minorEastAsia" w:hAnsi="Cambria Math"/>
              <w:lang w:val="el-GR"/>
            </w:rPr>
            <m:t>ρ</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m:t>
          </m:r>
          <m:r>
            <w:rPr>
              <w:rFonts w:ascii="Cambria Math" w:eastAsiaTheme="minorEastAsia" w:hAnsi="Cambria Math"/>
            </w:rPr>
            <m:t>0</m:t>
          </m:r>
          <m:r>
            <m:rPr>
              <m:sty m:val="bi"/>
            </m:rPr>
            <w:rPr>
              <w:rFonts w:ascii="Cambria Math" w:eastAsiaTheme="minorEastAsia" w:hAnsi="Cambria Math"/>
              <w:lang w:val="en-GB"/>
            </w:rPr>
            <m:t>iff</m:t>
          </m:r>
          <m:r>
            <w:rPr>
              <w:rFonts w:ascii="Cambria Math" w:eastAsiaTheme="minorEastAsia" w:hAnsi="Cambria Math"/>
              <w:lang w:val="el-GR"/>
            </w:rPr>
            <m:t>ρ</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ctrlPr>
                <w:rPr>
                  <w:rFonts w:ascii="Cambria Math" w:eastAsiaTheme="minorEastAsia" w:hAnsi="Cambria Math"/>
                  <w:i/>
                  <w:lang w:val="en-GB"/>
                </w:rPr>
              </m:ctrlPr>
            </m:e>
          </m:d>
          <m:r>
            <w:rPr>
              <w:rFonts w:ascii="Cambria Math" w:eastAsiaTheme="minorEastAsia" w:hAnsi="Cambria Math"/>
              <w:lang w:val="en-GB"/>
            </w:rPr>
            <m:t>=</m:t>
          </m:r>
          <m:r>
            <w:rPr>
              <w:rFonts w:ascii="Cambria Math" w:eastAsiaTheme="minorEastAsia" w:hAnsi="Cambria Math"/>
            </w:rPr>
            <m:t>0</m:t>
          </m:r>
        </m:oMath>
      </m:oMathPara>
    </w:p>
    <w:p w:rsidR="009D457B" w:rsidRPr="007C460C" w:rsidRDefault="009D457B" w:rsidP="007C460C">
      <w:pPr>
        <w:bidi w:val="0"/>
        <w:rPr>
          <w:rFonts w:eastAsiaTheme="minorEastAsia"/>
          <w:lang w:val="en-GB"/>
        </w:rPr>
      </w:pPr>
      <w:r>
        <w:rPr>
          <w:rFonts w:eastAsiaTheme="minorEastAsia"/>
          <w:b/>
          <w:bCs/>
          <w:lang w:val="en-GB"/>
        </w:rPr>
        <w:t xml:space="preserve">Postulate </w:t>
      </w:r>
      <w:r w:rsidR="00CE71B8">
        <w:rPr>
          <w:rFonts w:eastAsiaTheme="minorEastAsia"/>
          <w:b/>
          <w:bCs/>
          <w:lang w:val="en-GB"/>
        </w:rPr>
        <w:t>3</w:t>
      </w:r>
      <w:r>
        <w:rPr>
          <w:rFonts w:eastAsiaTheme="minorEastAsia"/>
          <w:b/>
          <w:bCs/>
          <w:lang w:val="en-GB"/>
        </w:rPr>
        <w:t>:</w:t>
      </w:r>
      <w:r w:rsidR="00A8721B">
        <w:rPr>
          <w:rFonts w:eastAsiaTheme="minorEastAsia"/>
          <w:b/>
          <w:bCs/>
          <w:lang w:val="en-GB"/>
        </w:rPr>
        <w:br/>
      </w:r>
      <m:oMathPara>
        <m:oMathParaPr>
          <m:jc m:val="center"/>
        </m:oMathParaPr>
        <m:oMath>
          <m:r>
            <m:rPr>
              <m:sty m:val="bi"/>
            </m:rPr>
            <w:rPr>
              <w:rFonts w:ascii="Cambria Math" w:eastAsiaTheme="minorEastAsia" w:hAnsi="Cambria Math"/>
              <w:lang w:val="en-GB"/>
            </w:rPr>
            <w:lastRenderedPageBreak/>
            <m:t>∀</m:t>
          </m:r>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&amp;di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m:rPr>
              <m:sty m:val="bi"/>
            </m:rPr>
            <w:rPr>
              <w:rFonts w:ascii="Cambria Math" w:eastAsiaTheme="minorEastAsia" w:hAnsi="Cambria Math"/>
              <w:lang w:val="en-GB"/>
            </w:rPr>
            <m:t xml:space="preserve">s.t </m:t>
          </m:r>
          <m:r>
            <w:rPr>
              <w:rFonts w:ascii="Cambria Math" w:eastAsiaTheme="minorEastAsia" w:hAnsi="Cambria Math"/>
              <w:lang w:val="en-GB"/>
            </w:rPr>
            <m:t>α</m:t>
          </m:r>
          <m:d>
            <m:dPr>
              <m:ctrlPr>
                <w:rPr>
                  <w:rFonts w:ascii="Cambria Math" w:eastAsiaTheme="minorEastAsia" w:hAnsi="Cambria Math"/>
                  <w:i/>
                  <w:lang w:val="en-GB"/>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e>
          </m:d>
          <m:r>
            <w:rPr>
              <w:rFonts w:ascii="Cambria Math" w:eastAsiaTheme="minorEastAsia" w:hAnsi="Cambria Math"/>
              <w:lang w:val="en-GB"/>
            </w:rPr>
            <m:t>=</m:t>
          </m:r>
          <m:f>
            <m:fPr>
              <m:ctrlPr>
                <w:rPr>
                  <w:rFonts w:ascii="Cambria Math" w:eastAsiaTheme="minorEastAsia" w:hAnsi="Cambria Math"/>
                  <w:i/>
                  <w:lang w:val="el-GR"/>
                </w:rPr>
              </m:ctrlPr>
            </m:fPr>
            <m:num>
              <m:r>
                <w:rPr>
                  <w:rFonts w:ascii="Cambria Math" w:eastAsiaTheme="minorEastAsia" w:hAnsi="Cambria Math"/>
                  <w:lang w:val="el-GR"/>
                </w:rPr>
                <m:t>π</m:t>
              </m:r>
              <m:ctrlPr>
                <w:rPr>
                  <w:rFonts w:ascii="Cambria Math" w:eastAsiaTheme="minorEastAsia" w:hAnsi="Cambria Math"/>
                  <w:i/>
                  <w:lang w:val="en-GB"/>
                </w:rPr>
              </m:ctrlPr>
            </m:num>
            <m:den>
              <m:r>
                <w:rPr>
                  <w:rFonts w:ascii="Cambria Math" w:eastAsiaTheme="minorEastAsia" w:hAnsi="Cambria Math"/>
                </w:rPr>
                <m:t>2</m:t>
              </m:r>
            </m:den>
          </m:f>
          <m:r>
            <m:rPr>
              <m:sty m:val="p"/>
            </m:rPr>
            <w:rPr>
              <w:rFonts w:ascii="Cambria Math" w:eastAsiaTheme="minorEastAsia" w:hAnsi="Cambria Math"/>
              <w:lang w:val="en-GB"/>
            </w:rPr>
            <w:br/>
          </m:r>
        </m:oMath>
        <m:oMath>
          <m:r>
            <m:rPr>
              <m:sty m:val="bi"/>
            </m:rPr>
            <w:rPr>
              <w:rFonts w:ascii="Cambria Math" w:eastAsiaTheme="minorEastAsia" w:hAnsi="Cambria Math"/>
              <w:lang w:val="en-GB"/>
            </w:rPr>
            <m:t>and</m:t>
          </m:r>
          <m:r>
            <w:rPr>
              <w:rFonts w:ascii="Cambria Math" w:eastAsiaTheme="minorEastAsia" w:hAnsi="Cambria Math"/>
              <w:lang w:val="en-GB"/>
            </w:rPr>
            <m:t>∀ln</m:t>
          </m:r>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a</m:t>
              </m:r>
            </m:sub>
          </m:sSub>
          <m:r>
            <w:rPr>
              <w:rFonts w:ascii="Cambria Math" w:eastAsiaTheme="minorEastAsia" w:hAnsi="Cambria Math"/>
              <w:lang w:val="en-GB"/>
            </w:rPr>
            <m:t>&amp;</m:t>
          </m:r>
          <m:sSub>
            <m:sSubPr>
              <m:ctrlPr>
                <w:rPr>
                  <w:rFonts w:ascii="Cambria Math" w:eastAsiaTheme="minorEastAsia" w:hAnsi="Cambria Math"/>
                  <w:i/>
                  <w:lang w:val="en-GB"/>
                </w:rPr>
              </m:ctrlPr>
            </m:sSub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∈l</m:t>
              </m:r>
              <m:d>
                <m:dPr>
                  <m:ctrlPr>
                    <w:rPr>
                      <w:rFonts w:ascii="Cambria Math" w:eastAsiaTheme="minorEastAsia" w:hAnsi="Cambria Math"/>
                      <w:i/>
                      <w:lang w:val="en-GB"/>
                    </w:rPr>
                  </m:ctrlPr>
                </m:dPr>
                <m:e>
                  <m:r>
                    <w:rPr>
                      <w:rFonts w:ascii="Cambria Math" w:eastAsiaTheme="minorEastAsia" w:hAnsi="Cambria Math"/>
                      <w:lang w:val="en-GB"/>
                    </w:rPr>
                    <m:t>ln</m:t>
                  </m:r>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e>
              </m:d>
              <m:r>
                <w:rPr>
                  <w:rFonts w:ascii="Cambria Math" w:eastAsiaTheme="minorEastAsia" w:hAnsi="Cambria Math"/>
                  <w:lang w:val="en-GB"/>
                </w:rPr>
                <m:t>&amp;p</m:t>
              </m:r>
            </m:e>
            <m:sub>
              <m:r>
                <w:rPr>
                  <w:rFonts w:ascii="Cambria Math" w:eastAsiaTheme="minorEastAsia" w:hAnsi="Cambria Math"/>
                  <w:lang w:val="en-GB"/>
                </w:rPr>
                <m:t>b</m:t>
              </m:r>
            </m:sub>
          </m:sSub>
          <m:r>
            <m:rPr>
              <m:sty m:val="bi"/>
            </m:rPr>
            <w:rPr>
              <w:rFonts w:ascii="Cambria Math" w:eastAsiaTheme="minorEastAsia" w:hAnsi="Cambria Math"/>
              <w:lang w:val="en-GB"/>
            </w:rPr>
            <m:t xml:space="preserve">s.t </m:t>
          </m:r>
          <m:r>
            <w:rPr>
              <w:rFonts w:ascii="Cambria Math" w:eastAsiaTheme="minorEastAsia" w:hAnsi="Cambria Math"/>
              <w:lang w:val="en-GB"/>
            </w:rPr>
            <m:t>dir(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m:rPr>
              <m:sty m:val="p"/>
            </m:rPr>
            <w:rPr>
              <w:rFonts w:ascii="Cambria Math" w:eastAsiaTheme="minorEastAsia" w:hAnsi="Cambria Math"/>
              <w:lang w:val="en-GB"/>
            </w:rPr>
            <w:br/>
          </m:r>
        </m:oMath>
        <m:oMath>
          <m:r>
            <m:rPr>
              <m:sty m:val="bi"/>
            </m:rPr>
            <w:rPr>
              <w:rFonts w:ascii="Cambria Math" w:eastAsiaTheme="minorEastAsia" w:hAnsi="Cambria Math"/>
              <w:lang w:val="en-GB"/>
            </w:rPr>
            <m:t>i.i.v.t</m:t>
          </m:r>
          <m:r>
            <w:rPr>
              <w:rFonts w:ascii="Cambria Math" w:eastAsiaTheme="minorEastAsia" w:hAnsi="Cambria Math"/>
              <w:lang w:val="en-GB"/>
            </w:rPr>
            <m:t xml:space="preserve"> 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oMath>
      </m:oMathPara>
    </w:p>
    <w:p w:rsidR="007C460C" w:rsidRDefault="007C460C" w:rsidP="007C460C">
      <w:pPr>
        <w:bidi w:val="0"/>
        <w:rPr>
          <w:rFonts w:eastAsiaTheme="minorEastAsia"/>
          <w:b/>
          <w:bCs/>
          <w:lang w:val="en-GB"/>
        </w:rPr>
      </w:pPr>
    </w:p>
    <w:p w:rsidR="007C460C" w:rsidRPr="007C460C" w:rsidRDefault="007C460C" w:rsidP="007C460C">
      <w:pPr>
        <w:bidi w:val="0"/>
        <w:rPr>
          <w:rFonts w:eastAsiaTheme="minorEastAsia"/>
          <w:i/>
          <w:sz w:val="24"/>
          <w:szCs w:val="24"/>
        </w:rPr>
      </w:pPr>
      <w:r>
        <w:rPr>
          <w:rFonts w:eastAsiaTheme="minorEastAsia"/>
          <w:b/>
          <w:bCs/>
          <w:lang w:val="en-GB"/>
        </w:rPr>
        <w:t xml:space="preserve">Define: </w:t>
      </w:r>
      <w:r>
        <w:rPr>
          <w:rFonts w:eastAsiaTheme="minorEastAsia"/>
          <w:i/>
          <w:iCs/>
          <w:sz w:val="24"/>
          <w:szCs w:val="24"/>
          <w:lang w:val="en-GB"/>
        </w:rPr>
        <w:t>Perpendicular Directions</w:t>
      </w:r>
      <w:r w:rsidR="008C1D77">
        <w:rPr>
          <w:rFonts w:eastAsiaTheme="minorEastAsia"/>
          <w:sz w:val="24"/>
          <w:szCs w:val="24"/>
          <w:lang w:val="en-GB"/>
        </w:rPr>
        <w:t xml:space="preserve"> </w:t>
      </w:r>
      <w:r>
        <w:rPr>
          <w:rFonts w:eastAsiaTheme="minorEastAsia"/>
          <w:sz w:val="24"/>
          <w:szCs w:val="24"/>
          <w:lang w:val="en-GB"/>
        </w:rPr>
        <w:t>are direction</w:t>
      </w:r>
      <w:r w:rsidR="008C1D77">
        <w:rPr>
          <w:rFonts w:eastAsiaTheme="minorEastAsia"/>
          <w:sz w:val="24"/>
          <w:szCs w:val="24"/>
          <w:lang w:val="en-GB"/>
        </w:rPr>
        <w:t>s</w:t>
      </w:r>
      <w:r>
        <w:rPr>
          <w:rFonts w:eastAsiaTheme="minorEastAsia"/>
          <w:sz w:val="24"/>
          <w:szCs w:val="24"/>
          <w:lang w:val="en-GB"/>
        </w:rPr>
        <w:t xml:space="preserve"> that </w:t>
      </w:r>
      <w:r w:rsidR="005F5D60">
        <w:rPr>
          <w:rFonts w:eastAsiaTheme="minorEastAsia"/>
          <w:sz w:val="24"/>
          <w:szCs w:val="24"/>
          <w:lang w:val="en-GB"/>
        </w:rPr>
        <w:t>construct</w:t>
      </w:r>
      <w:r>
        <w:rPr>
          <w:rFonts w:eastAsiaTheme="minorEastAsia"/>
          <w:sz w:val="24"/>
          <w:szCs w:val="24"/>
          <w:lang w:val="en-GB"/>
        </w:rPr>
        <w:t xml:space="preserve"> an angle of </w:t>
      </w:r>
      <m:oMath>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π</m:t>
            </m:r>
          </m:num>
          <m:den>
            <m:r>
              <w:rPr>
                <w:rFonts w:ascii="Cambria Math" w:eastAsiaTheme="minorEastAsia" w:hAnsi="Cambria Math"/>
                <w:sz w:val="24"/>
                <w:szCs w:val="24"/>
                <w:lang w:val="en-GB"/>
              </w:rPr>
              <m:t>2</m:t>
            </m:r>
          </m:den>
        </m:f>
      </m:oMath>
      <w:r>
        <w:rPr>
          <w:rFonts w:eastAsiaTheme="minorEastAsia"/>
          <w:sz w:val="24"/>
          <w:szCs w:val="24"/>
          <w:lang w:val="en-GB"/>
        </w:rPr>
        <w:br/>
      </w:r>
      <m:oMathPara>
        <m:oMath>
          <m:r>
            <w:rPr>
              <w:rFonts w:ascii="Cambria Math" w:eastAsiaTheme="minorEastAsia" w:hAnsi="Cambria Math"/>
              <w:sz w:val="24"/>
              <w:szCs w:val="24"/>
              <w:lang w:val="en-GB"/>
            </w:rPr>
            <m:t>di</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r</m:t>
              </m:r>
            </m:e>
            <m:sub>
              <m:r>
                <w:rPr>
                  <w:rFonts w:ascii="Cambria Math" w:eastAsiaTheme="minorEastAsia" w:hAnsi="Cambria Math"/>
                  <w:sz w:val="24"/>
                  <w:szCs w:val="24"/>
                  <w:lang w:val="en-GB"/>
                </w:rPr>
                <m:t>a</m:t>
              </m:r>
            </m:sub>
          </m:sSub>
          <m:r>
            <w:rPr>
              <w:rFonts w:ascii="Cambria Math" w:eastAsiaTheme="minorEastAsia" w:hAnsi="Cambria Math"/>
              <w:sz w:val="24"/>
              <w:szCs w:val="24"/>
              <w:lang w:val="en-GB"/>
            </w:rPr>
            <m:t>,di</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r</m:t>
              </m:r>
            </m:e>
            <m:sub>
              <m:r>
                <w:rPr>
                  <w:rFonts w:ascii="Cambria Math" w:eastAsiaTheme="minorEastAsia" w:hAnsi="Cambria Math"/>
                  <w:sz w:val="24"/>
                  <w:szCs w:val="24"/>
                  <w:lang w:val="en-GB"/>
                </w:rPr>
                <m:t>b</m:t>
              </m:r>
            </m:sub>
          </m:sSub>
          <m:r>
            <m:rPr>
              <m:sty m:val="bi"/>
            </m:rPr>
            <w:rPr>
              <w:rFonts w:ascii="Cambria Math" w:eastAsiaTheme="minorEastAsia" w:hAnsi="Cambria Math"/>
              <w:sz w:val="24"/>
              <w:szCs w:val="24"/>
              <w:lang w:val="en-GB"/>
            </w:rPr>
            <m:t>s.t ±</m:t>
          </m:r>
          <m:r>
            <w:rPr>
              <w:rFonts w:ascii="Cambria Math" w:eastAsiaTheme="minorEastAsia" w:hAnsi="Cambria Math"/>
              <w:sz w:val="24"/>
              <w:szCs w:val="24"/>
              <w:lang w:val="el-GR"/>
            </w:rPr>
            <m:t>ρ</m:t>
          </m:r>
          <m:d>
            <m:dPr>
              <m:ctrlPr>
                <w:rPr>
                  <w:rFonts w:ascii="Cambria Math" w:eastAsiaTheme="minorEastAsia" w:hAnsi="Cambria Math"/>
                  <w:i/>
                  <w:sz w:val="24"/>
                  <w:szCs w:val="24"/>
                  <w:lang w:val="el-GR"/>
                </w:rPr>
              </m:ctrlPr>
            </m:dPr>
            <m:e>
              <m:r>
                <w:rPr>
                  <w:rFonts w:ascii="Cambria Math" w:eastAsiaTheme="minorEastAsia" w:hAnsi="Cambria Math"/>
                  <w:sz w:val="24"/>
                  <w:szCs w:val="24"/>
                  <w:lang w:val="en-GB"/>
                </w:rPr>
                <m:t>di</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r</m:t>
                  </m:r>
                </m:e>
                <m:sub>
                  <m:r>
                    <w:rPr>
                      <w:rFonts w:ascii="Cambria Math" w:eastAsiaTheme="minorEastAsia" w:hAnsi="Cambria Math"/>
                      <w:sz w:val="24"/>
                      <w:szCs w:val="24"/>
                      <w:lang w:val="en-GB"/>
                    </w:rPr>
                    <m:t>a</m:t>
                  </m:r>
                </m:sub>
              </m:sSub>
              <m:r>
                <w:rPr>
                  <w:rFonts w:ascii="Cambria Math" w:eastAsiaTheme="minorEastAsia" w:hAnsi="Cambria Math"/>
                  <w:sz w:val="24"/>
                  <w:szCs w:val="24"/>
                  <w:lang w:val="en-GB"/>
                </w:rPr>
                <m:t>di</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r</m:t>
                  </m:r>
                </m:e>
                <m:sub>
                  <m:r>
                    <w:rPr>
                      <w:rFonts w:ascii="Cambria Math" w:eastAsiaTheme="minorEastAsia" w:hAnsi="Cambria Math"/>
                      <w:sz w:val="24"/>
                      <w:szCs w:val="24"/>
                      <w:lang w:val="en-GB"/>
                    </w:rPr>
                    <m:t>b</m:t>
                  </m:r>
                </m:sub>
              </m:sSub>
              <m:ctrlPr>
                <w:rPr>
                  <w:rFonts w:ascii="Cambria Math" w:eastAsiaTheme="minorEastAsia" w:hAnsi="Cambria Math"/>
                  <w:i/>
                  <w:sz w:val="24"/>
                  <w:szCs w:val="24"/>
                  <w:lang w:val="en-GB"/>
                </w:rPr>
              </m:ctrlPr>
            </m:e>
          </m:d>
          <m:r>
            <w:rPr>
              <w:rFonts w:ascii="Cambria Math" w:eastAsiaTheme="minorEastAsia" w:hAnsi="Cambria Math"/>
              <w:sz w:val="24"/>
              <w:szCs w:val="24"/>
              <w:lang w:val="en-GB"/>
            </w:rPr>
            <m:t>=</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π</m:t>
              </m:r>
            </m:num>
            <m:den>
              <m:r>
                <w:rPr>
                  <w:rFonts w:ascii="Cambria Math" w:eastAsiaTheme="minorEastAsia" w:hAnsi="Cambria Math"/>
                  <w:sz w:val="24"/>
                  <w:szCs w:val="24"/>
                </w:rPr>
                <m:t>2</m:t>
              </m:r>
            </m:den>
          </m:f>
        </m:oMath>
      </m:oMathPara>
    </w:p>
    <w:p w:rsidR="00C81044" w:rsidRPr="00BC25C1" w:rsidRDefault="00C81044" w:rsidP="007C460C">
      <w:pPr>
        <w:bidi w:val="0"/>
        <w:rPr>
          <w:rFonts w:eastAsiaTheme="minorEastAsia"/>
          <w:i/>
          <w:lang w:val="en-GB"/>
        </w:rPr>
      </w:pPr>
      <w:r>
        <w:rPr>
          <w:rFonts w:eastAsiaTheme="minorEastAsia"/>
          <w:b/>
          <w:bCs/>
          <w:lang w:val="en-GB"/>
        </w:rPr>
        <w:t xml:space="preserve">Proposition </w:t>
      </w:r>
      <w:r w:rsidR="00744684">
        <w:rPr>
          <w:rFonts w:eastAsiaTheme="minorEastAsia"/>
          <w:b/>
          <w:bCs/>
          <w:lang w:val="en-GB"/>
        </w:rPr>
        <w:t>1</w:t>
      </w:r>
      <w:r w:rsidR="00AA5F71">
        <w:rPr>
          <w:rFonts w:eastAsiaTheme="minorEastAsia"/>
          <w:b/>
          <w:bCs/>
          <w:lang w:val="en-GB"/>
        </w:rPr>
        <w:t>3</w:t>
      </w:r>
      <w:r>
        <w:rPr>
          <w:rFonts w:eastAsiaTheme="minorEastAsia"/>
          <w:b/>
          <w:bCs/>
          <w:lang w:val="en-GB"/>
        </w:rPr>
        <w:t xml:space="preserve">: </w:t>
      </w:r>
      <m:oMath>
        <m:r>
          <m:rPr>
            <m:sty m:val="bi"/>
          </m:rP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m:rPr>
            <m:sty m:val="bi"/>
          </m:rPr>
          <w:rPr>
            <w:rFonts w:ascii="Cambria Math" w:eastAsiaTheme="minorEastAsia" w:hAnsi="Cambria Math"/>
            <w:lang w:val="en-GB"/>
          </w:rPr>
          <m:t>s.t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m:rPr>
            <m:sty m:val="p"/>
          </m:rPr>
          <w:rPr>
            <w:rFonts w:ascii="Cambria Math" w:eastAsiaTheme="minorEastAsia" w:hAnsi="Cambria Math"/>
            <w:lang w:val="en-GB"/>
          </w:rPr>
          <w:br/>
        </m:r>
      </m:oMath>
      <m:oMathPara>
        <m:oMath>
          <m:r>
            <w:rPr>
              <w:rFonts w:ascii="Cambria Math" w:eastAsiaTheme="minorEastAsia" w:hAnsi="Cambria Math"/>
              <w:lang w:val="en-GB"/>
            </w:rPr>
            <m:t xml:space="preserve">: </m:t>
          </m:r>
          <m:r>
            <m:rPr>
              <m:sty m:val="bi"/>
            </m:rPr>
            <w:rPr>
              <w:rFonts w:ascii="Cambria Math" w:eastAsiaTheme="minorEastAsia" w:hAnsi="Cambria Math"/>
              <w:lang w:val="en-GB"/>
            </w:rPr>
            <m:t>if</m:t>
          </m:r>
          <m:r>
            <w:rPr>
              <w:rFonts w:ascii="Cambria Math" w:eastAsiaTheme="minorEastAsia" w:hAnsi="Cambria Math"/>
              <w:lang w:val="el-GR"/>
            </w:rPr>
            <m:t>α</m:t>
          </m:r>
          <m:d>
            <m:dPr>
              <m:ctrlPr>
                <w:rPr>
                  <w:rFonts w:ascii="Cambria Math" w:eastAsiaTheme="minorEastAsia" w:hAnsi="Cambria Math"/>
                  <w:i/>
                  <w:lang w:val="el-GR"/>
                </w:rPr>
              </m:ctrlPr>
            </m:dPr>
            <m:e>
              <m:d>
                <m:dPr>
                  <m:ctrlPr>
                    <w:rPr>
                      <w:rFonts w:ascii="Cambria Math" w:eastAsiaTheme="minorEastAsia" w:hAnsi="Cambria Math"/>
                      <w:i/>
                      <w:lang w:val="en-GB"/>
                    </w:rPr>
                  </m:ctrlPr>
                </m:dPr>
                <m:e>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e>
              </m:d>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ctrlPr>
                <w:rPr>
                  <w:rFonts w:ascii="Cambria Math" w:eastAsiaTheme="minorEastAsia" w:hAnsi="Cambria Math"/>
                </w:rPr>
              </m:ctrlPr>
            </m:e>
          </m:d>
          <m:r>
            <w:rPr>
              <w:rFonts w:ascii="Cambria Math" w:eastAsiaTheme="minorEastAsia" w:hAnsi="Cambria Math"/>
            </w:rPr>
            <m:t>≤</m:t>
          </m:r>
          <m:r>
            <w:rPr>
              <w:rFonts w:ascii="Cambria Math" w:eastAsiaTheme="minorEastAsia" w:hAnsi="Cambria Math"/>
              <w:lang w:val="el-GR"/>
            </w:rPr>
            <m:t>π</m:t>
          </m:r>
          <m:r>
            <m:rPr>
              <m:sty m:val="p"/>
            </m:rPr>
            <w:rPr>
              <w:rFonts w:ascii="Cambria Math" w:eastAsiaTheme="minorEastAsia" w:hAnsi="Cambria Math"/>
            </w:rPr>
            <w:br/>
          </m:r>
        </m:oMath>
        <m:oMath>
          <m:r>
            <m:rPr>
              <m:sty m:val="bi"/>
            </m:rPr>
            <w:rPr>
              <w:rFonts w:ascii="Cambria Math" w:eastAsiaTheme="minorEastAsia" w:hAnsi="Cambria Math"/>
            </w:rPr>
            <m:t>or</m:t>
          </m:r>
          <m:r>
            <w:rPr>
              <w:rFonts w:ascii="Cambria Math" w:eastAsiaTheme="minorEastAsia" w:hAnsi="Cambria Math"/>
              <w:lang w:val="el-GR"/>
            </w:rPr>
            <m:t>α</m:t>
          </m:r>
          <m:d>
            <m:dPr>
              <m:ctrlPr>
                <w:rPr>
                  <w:rFonts w:ascii="Cambria Math" w:eastAsiaTheme="minorEastAsia" w:hAnsi="Cambria Math"/>
                  <w:i/>
                  <w:lang w:val="en-GB"/>
                </w:rPr>
              </m:ctrlPr>
            </m:dPr>
            <m:e>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m:t>
          </m:r>
          <m:r>
            <w:rPr>
              <w:rFonts w:ascii="Cambria Math" w:eastAsiaTheme="minorEastAsia" w:hAnsi="Cambria Math"/>
            </w:rPr>
            <m:t>≤</m:t>
          </m:r>
          <m:r>
            <w:rPr>
              <w:rFonts w:ascii="Cambria Math" w:eastAsiaTheme="minorEastAsia" w:hAnsi="Cambria Math"/>
              <w:lang w:val="el-GR"/>
            </w:rPr>
            <m:t>π</m:t>
          </m:r>
          <m:r>
            <m:rPr>
              <m:sty m:val="bi"/>
            </m:rPr>
            <w:rPr>
              <w:rFonts w:ascii="Cambria Math" w:eastAsiaTheme="minorEastAsia" w:hAnsi="Cambria Math"/>
              <w:lang w:val="en-GB"/>
            </w:rPr>
            <m:t>or</m:t>
          </m:r>
          <m:r>
            <w:rPr>
              <w:rFonts w:ascii="Cambria Math" w:eastAsiaTheme="minorEastAsia" w:hAnsi="Cambria Math"/>
              <w:lang w:val="el-GR"/>
            </w:rPr>
            <m:t>α</m:t>
          </m:r>
          <m:d>
            <m:dPr>
              <m:ctrlPr>
                <w:rPr>
                  <w:rFonts w:ascii="Cambria Math" w:eastAsiaTheme="minorEastAsia" w:hAnsi="Cambria Math"/>
                  <w:i/>
                  <w:lang w:val="en-GB"/>
                </w:rPr>
              </m:ctrlPr>
            </m:dPr>
            <m:e>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e>
          </m:d>
          <m:r>
            <w:rPr>
              <w:rFonts w:ascii="Cambria Math" w:eastAsiaTheme="minorEastAsia" w:hAnsi="Cambria Math"/>
            </w:rPr>
            <m:t>≤</m:t>
          </m:r>
          <m:r>
            <w:rPr>
              <w:rFonts w:ascii="Cambria Math" w:eastAsiaTheme="minorEastAsia" w:hAnsi="Cambria Math"/>
              <w:lang w:val="el-GR"/>
            </w:rPr>
            <m:t>π</m:t>
          </m:r>
          <m:r>
            <m:rPr>
              <m:sty m:val="p"/>
            </m:rPr>
            <w:rPr>
              <w:rFonts w:ascii="Cambria Math" w:eastAsiaTheme="minorEastAsia" w:hAnsi="Cambria Math"/>
            </w:rPr>
            <w:br/>
          </m:r>
        </m:oMath>
        <m:oMath>
          <m:r>
            <w:rPr>
              <w:rFonts w:ascii="Cambria Math" w:eastAsiaTheme="minorEastAsia" w:hAnsi="Cambria Math"/>
              <w:lang w:val="el-GR"/>
            </w:rPr>
            <m:t>ρ</m:t>
          </m:r>
          <m:d>
            <m:dPr>
              <m:ctrlPr>
                <w:rPr>
                  <w:rFonts w:ascii="Cambria Math" w:eastAsiaTheme="minorEastAsia" w:hAnsi="Cambria Math"/>
                  <w:i/>
                  <w:lang w:val="en-GB"/>
                </w:rPr>
              </m:ctrlPr>
            </m:dPr>
            <m:e>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e>
          </m:d>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m:t>
          </m:r>
          <m:r>
            <w:rPr>
              <w:rFonts w:ascii="Cambria Math" w:eastAsiaTheme="minorEastAsia" w:hAnsi="Cambria Math"/>
              <w:lang w:val="el-GR"/>
            </w:rPr>
            <m:t>ρ</m:t>
          </m:r>
          <m:d>
            <m:dPr>
              <m:ctrlPr>
                <w:rPr>
                  <w:rFonts w:ascii="Cambria Math" w:eastAsiaTheme="minorEastAsia" w:hAnsi="Cambria Math"/>
                  <w:i/>
                  <w:lang w:val="en-GB"/>
                </w:rPr>
              </m:ctrlPr>
            </m:dPr>
            <m:e>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m:t>
          </m:r>
          <m:r>
            <w:rPr>
              <w:rFonts w:ascii="Cambria Math" w:eastAsiaTheme="minorEastAsia" w:hAnsi="Cambria Math"/>
              <w:lang w:val="el-GR"/>
            </w:rPr>
            <m:t>ρ</m:t>
          </m:r>
          <m:d>
            <m:dPr>
              <m:ctrlPr>
                <w:rPr>
                  <w:rFonts w:ascii="Cambria Math" w:eastAsiaTheme="minorEastAsia" w:hAnsi="Cambria Math"/>
                  <w:i/>
                  <w:lang w:val="en-GB"/>
                </w:rPr>
              </m:ctrlPr>
            </m:dPr>
            <m:e>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e>
          </m:d>
          <m:r>
            <w:rPr>
              <w:rFonts w:ascii="Cambria Math" w:eastAsiaTheme="minorEastAsia" w:hAnsi="Cambria Math"/>
              <w:lang w:val="en-GB"/>
            </w:rPr>
            <m:t>=</m:t>
          </m:r>
          <m:r>
            <w:rPr>
              <w:rFonts w:ascii="Cambria Math" w:eastAsiaTheme="minorEastAsia" w:hAnsi="Cambria Math"/>
              <w:lang w:val="el-GR"/>
            </w:rPr>
            <m:t>π</m:t>
          </m:r>
          <m:r>
            <w:rPr>
              <w:rFonts w:ascii="Cambria Math" w:eastAsiaTheme="minorEastAsia" w:hAnsi="Cambria Math"/>
              <w:lang w:val="en-GB"/>
            </w:rPr>
            <m:t xml:space="preserve">.  </m:t>
          </m:r>
        </m:oMath>
      </m:oMathPara>
    </w:p>
    <w:p w:rsidR="006C5B05" w:rsidRPr="00440479" w:rsidRDefault="006C5B05" w:rsidP="007C460C">
      <w:pPr>
        <w:bidi w:val="0"/>
        <w:rPr>
          <w:rFonts w:eastAsiaTheme="minorEastAsia"/>
          <w:lang w:val="en-GB"/>
        </w:rPr>
      </w:pPr>
      <w:r>
        <w:rPr>
          <w:rFonts w:eastAsiaTheme="minorEastAsia"/>
          <w:b/>
          <w:bCs/>
          <w:lang w:val="en-GB"/>
        </w:rPr>
        <w:t xml:space="preserve">Preposition </w:t>
      </w:r>
      <w:r w:rsidR="002949B5">
        <w:rPr>
          <w:rFonts w:eastAsiaTheme="minorEastAsia"/>
          <w:b/>
          <w:bCs/>
          <w:lang w:val="en-GB"/>
        </w:rPr>
        <w:t>?</w:t>
      </w:r>
      <w:r>
        <w:rPr>
          <w:rFonts w:eastAsiaTheme="minorEastAsia"/>
          <w:b/>
          <w:bCs/>
          <w:lang w:val="en-GB"/>
        </w:rPr>
        <w:t>:</w:t>
      </w:r>
      <m:oMath>
        <m:r>
          <m:rPr>
            <m:sty m:val="bi"/>
          </m:rPr>
          <w:rPr>
            <w:rFonts w:ascii="Cambria Math" w:eastAsiaTheme="minorEastAsia" w:hAnsi="Cambria Math"/>
            <w:color w:val="FF0000"/>
            <w:lang w:val="en-GB"/>
          </w:rPr>
          <m:t>∀</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c</m:t>
            </m:r>
          </m:sub>
        </m:sSub>
        <m:d>
          <m:dPr>
            <m:ctrlPr>
              <w:rPr>
                <w:rFonts w:ascii="Cambria Math" w:eastAsiaTheme="minorEastAsia" w:hAnsi="Cambria Math"/>
                <w:i/>
                <w:color w:val="FF0000"/>
                <w:lang w:val="en-GB"/>
              </w:rPr>
            </m:ctrlPr>
          </m:dPr>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p</m:t>
                </m:r>
              </m:e>
              <m:sub>
                <m:r>
                  <w:rPr>
                    <w:rFonts w:ascii="Cambria Math" w:eastAsiaTheme="minorEastAsia" w:hAnsi="Cambria Math"/>
                    <w:color w:val="FF0000"/>
                    <w:lang w:val="en-GB"/>
                  </w:rPr>
                  <m:t>a</m:t>
                </m:r>
              </m:sub>
            </m:sSub>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p</m:t>
                </m:r>
              </m:e>
              <m:sub>
                <m:r>
                  <w:rPr>
                    <w:rFonts w:ascii="Cambria Math" w:eastAsiaTheme="minorEastAsia" w:hAnsi="Cambria Math"/>
                    <w:color w:val="FF0000"/>
                    <w:lang w:val="en-GB"/>
                  </w:rPr>
                  <m:t>b</m:t>
                </m:r>
              </m:sub>
            </m:sSub>
          </m:e>
        </m:d>
        <m:r>
          <w:rPr>
            <w:rFonts w:ascii="Cambria Math" w:eastAsiaTheme="minorEastAsia" w:hAnsi="Cambria Math"/>
            <w:color w:val="FF0000"/>
            <w:lang w:val="en-GB"/>
          </w:rPr>
          <m:t>&amp;</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d</m:t>
            </m:r>
          </m:sub>
        </m:sSub>
        <m:r>
          <w:rPr>
            <w:rFonts w:ascii="Cambria Math" w:eastAsiaTheme="minorEastAsia" w:hAnsi="Cambria Math"/>
            <w:color w:val="FF0000"/>
            <w:lang w:val="en-GB"/>
          </w:rPr>
          <m:t>&amp;</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e</m:t>
            </m:r>
          </m:sub>
        </m:sSub>
        <m:r>
          <w:rPr>
            <w:rFonts w:ascii="Cambria Math" w:eastAsiaTheme="minorEastAsia" w:hAnsi="Cambria Math"/>
            <w:color w:val="FF0000"/>
            <w:lang w:val="en-GB"/>
          </w:rPr>
          <m:t xml:space="preserve"> s.t dir</m:t>
        </m:r>
        <m:d>
          <m:dPr>
            <m:ctrlPr>
              <w:rPr>
                <w:rFonts w:ascii="Cambria Math" w:eastAsiaTheme="minorEastAsia" w:hAnsi="Cambria Math"/>
                <w:i/>
                <w:color w:val="FF0000"/>
                <w:lang w:val="en-GB"/>
              </w:rPr>
            </m:ctrlPr>
          </m:dPr>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p</m:t>
                </m:r>
              </m:e>
              <m:sub>
                <m:r>
                  <w:rPr>
                    <w:rFonts w:ascii="Cambria Math" w:eastAsiaTheme="minorEastAsia" w:hAnsi="Cambria Math"/>
                    <w:color w:val="FF0000"/>
                    <w:lang w:val="en-GB"/>
                  </w:rPr>
                  <m:t>a</m:t>
                </m:r>
              </m:sub>
            </m:sSub>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p</m:t>
                </m:r>
              </m:e>
              <m:sub>
                <m:r>
                  <w:rPr>
                    <w:rFonts w:ascii="Cambria Math" w:eastAsiaTheme="minorEastAsia" w:hAnsi="Cambria Math"/>
                    <w:color w:val="FF0000"/>
                    <w:lang w:val="en-GB"/>
                  </w:rPr>
                  <m:t>b</m:t>
                </m:r>
              </m:sub>
            </m:sSub>
          </m:e>
        </m:d>
        <m:r>
          <w:rPr>
            <w:rFonts w:ascii="Cambria Math" w:eastAsiaTheme="minorEastAsia" w:hAnsi="Cambria Math"/>
            <w:color w:val="FF0000"/>
            <w:lang w:val="en-GB"/>
          </w:rPr>
          <m:t>≠±dir</m:t>
        </m:r>
        <m:d>
          <m:dPr>
            <m:ctrlPr>
              <w:rPr>
                <w:rFonts w:ascii="Cambria Math" w:eastAsiaTheme="minorEastAsia" w:hAnsi="Cambria Math"/>
                <w:i/>
                <w:color w:val="FF0000"/>
                <w:lang w:val="en-GB"/>
              </w:rPr>
            </m:ctrlPr>
          </m:dPr>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d</m:t>
                </m:r>
              </m:sub>
            </m:sSub>
          </m:e>
        </m:d>
        <m:r>
          <w:rPr>
            <w:rFonts w:ascii="Cambria Math" w:eastAsiaTheme="minorEastAsia" w:hAnsi="Cambria Math"/>
            <w:color w:val="FF0000"/>
            <w:lang w:val="en-GB"/>
          </w:rPr>
          <m:t>≠dir</m:t>
        </m:r>
        <m:d>
          <m:dPr>
            <m:ctrlPr>
              <w:rPr>
                <w:rFonts w:ascii="Cambria Math" w:eastAsiaTheme="minorEastAsia" w:hAnsi="Cambria Math"/>
                <w:i/>
                <w:color w:val="FF0000"/>
                <w:lang w:val="en-GB"/>
              </w:rPr>
            </m:ctrlPr>
          </m:dPr>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e</m:t>
                </m:r>
              </m:sub>
            </m:sSub>
          </m:e>
        </m:d>
        <m:r>
          <m:rPr>
            <m:sty m:val="bi"/>
          </m:rPr>
          <w:rPr>
            <w:rFonts w:ascii="Cambria Math" w:eastAsiaTheme="minorEastAsia" w:hAnsi="Cambria Math"/>
            <w:color w:val="FF0000"/>
            <w:lang w:val="en-GB"/>
          </w:rPr>
          <m:t>and</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c</m:t>
            </m:r>
          </m:sub>
        </m:sSub>
        <m:r>
          <w:rPr>
            <w:rFonts w:ascii="Cambria Math" w:eastAsiaTheme="minorEastAsia" w:hAnsi="Cambria Math"/>
            <w:color w:val="FF0000"/>
            <w:lang w:val="en-GB"/>
          </w:rPr>
          <m:t>X</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d</m:t>
            </m:r>
          </m:sub>
        </m:sSub>
        <m:r>
          <w:rPr>
            <w:rFonts w:ascii="Cambria Math" w:eastAsiaTheme="minorEastAsia" w:hAnsi="Cambria Math"/>
            <w:color w:val="FF0000"/>
            <w:lang w:val="en-GB"/>
          </w:rPr>
          <m:t>X</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e</m:t>
            </m:r>
          </m:sub>
        </m:sSub>
        <m:r>
          <w:rPr>
            <w:rFonts w:ascii="Cambria Math" w:eastAsiaTheme="minorEastAsia" w:hAnsi="Cambria Math"/>
            <w:color w:val="FF0000"/>
            <w:lang w:val="en-GB"/>
          </w:rPr>
          <m:t>X</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c</m:t>
            </m:r>
          </m:sub>
        </m:sSub>
        <m:r>
          <m:rPr>
            <m:sty m:val="p"/>
          </m:rPr>
          <w:rPr>
            <w:rFonts w:ascii="Cambria Math" w:eastAsiaTheme="minorEastAsia" w:hAnsi="Cambria Math"/>
            <w:color w:val="FF0000"/>
            <w:lang w:val="en-GB"/>
          </w:rPr>
          <w:br/>
        </m:r>
      </m:oMath>
      <m:oMathPara>
        <m:oMath>
          <m:r>
            <m:rPr>
              <m:sty m:val="bi"/>
            </m:rPr>
            <w:rPr>
              <w:rFonts w:ascii="Cambria Math" w:eastAsiaTheme="minorEastAsia" w:hAnsi="Cambria Math"/>
              <w:color w:val="FF0000"/>
              <w:lang w:val="en-GB"/>
            </w:rPr>
            <m:t>where</m:t>
          </m:r>
          <m:d>
            <m:dPr>
              <m:ctrlPr>
                <w:rPr>
                  <w:rFonts w:ascii="Cambria Math" w:eastAsiaTheme="minorEastAsia" w:hAnsi="Cambria Math"/>
                  <w:i/>
                  <w:color w:val="FF0000"/>
                  <w:lang w:val="en-GB"/>
                </w:rPr>
              </m:ctrlPr>
            </m:dPr>
            <m:e>
              <m:r>
                <w:rPr>
                  <w:rFonts w:ascii="Cambria Math" w:eastAsiaTheme="minorEastAsia" w:hAnsi="Cambria Math"/>
                  <w:color w:val="FF0000"/>
                  <w:lang w:val="en-GB"/>
                </w:rPr>
                <m:t>dir</m:t>
              </m:r>
              <m:d>
                <m:dPr>
                  <m:ctrlPr>
                    <w:rPr>
                      <w:rFonts w:ascii="Cambria Math" w:eastAsiaTheme="minorEastAsia" w:hAnsi="Cambria Math"/>
                      <w:i/>
                      <w:color w:val="FF0000"/>
                      <w:lang w:val="en-GB"/>
                    </w:rPr>
                  </m:ctrlPr>
                </m:dPr>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p</m:t>
                      </m:r>
                    </m:e>
                    <m:sub>
                      <m:r>
                        <w:rPr>
                          <w:rFonts w:ascii="Cambria Math" w:eastAsiaTheme="minorEastAsia" w:hAnsi="Cambria Math"/>
                          <w:color w:val="FF0000"/>
                          <w:lang w:val="en-GB"/>
                        </w:rPr>
                        <m:t>a</m:t>
                      </m:r>
                    </m:sub>
                  </m:sSub>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p</m:t>
                      </m:r>
                    </m:e>
                    <m:sub>
                      <m:r>
                        <w:rPr>
                          <w:rFonts w:ascii="Cambria Math" w:eastAsiaTheme="minorEastAsia" w:hAnsi="Cambria Math"/>
                          <w:color w:val="FF0000"/>
                          <w:lang w:val="en-GB"/>
                        </w:rPr>
                        <m:t>b</m:t>
                      </m:r>
                    </m:sub>
                  </m:sSub>
                </m:e>
              </m:d>
              <m:r>
                <w:rPr>
                  <w:rFonts w:ascii="Cambria Math" w:eastAsiaTheme="minorEastAsia" w:hAnsi="Cambria Math"/>
                  <w:color w:val="FF0000"/>
                  <w:lang w:val="en-GB"/>
                </w:rPr>
                <m:t>=di</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r</m:t>
                  </m:r>
                </m:e>
                <m:sub>
                  <m:r>
                    <w:rPr>
                      <w:rFonts w:ascii="Cambria Math" w:eastAsiaTheme="minorEastAsia" w:hAnsi="Cambria Math"/>
                      <w:color w:val="FF0000"/>
                      <w:lang w:val="en-GB"/>
                    </w:rPr>
                    <m:t>i</m:t>
                  </m:r>
                </m:sub>
              </m:sSub>
              <m:r>
                <w:rPr>
                  <w:rFonts w:ascii="Cambria Math" w:eastAsiaTheme="minorEastAsia" w:hAnsi="Cambria Math"/>
                  <w:color w:val="FF0000"/>
                  <w:lang w:val="en-GB"/>
                </w:rPr>
                <m:t xml:space="preserve"> and X</m:t>
              </m:r>
              <m:d>
                <m:dPr>
                  <m:ctrlPr>
                    <w:rPr>
                      <w:rFonts w:ascii="Cambria Math" w:eastAsiaTheme="minorEastAsia" w:hAnsi="Cambria Math"/>
                      <w:i/>
                      <w:color w:val="FF0000"/>
                      <w:lang w:val="en-GB"/>
                    </w:rPr>
                  </m:ctrlPr>
                </m:dPr>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c</m:t>
                      </m:r>
                    </m:sub>
                  </m:sSub>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d</m:t>
                      </m:r>
                    </m:sub>
                  </m:sSub>
                </m:e>
              </m:d>
              <m:r>
                <w:rPr>
                  <w:rFonts w:ascii="Cambria Math" w:eastAsiaTheme="minorEastAsia" w:hAnsi="Cambria Math"/>
                  <w:color w:val="FF0000"/>
                  <w:lang w:val="en-GB"/>
                </w:rPr>
                <m:t>=</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p</m:t>
                  </m:r>
                </m:e>
                <m:sub>
                  <m:r>
                    <w:rPr>
                      <w:rFonts w:ascii="Cambria Math" w:eastAsiaTheme="minorEastAsia" w:hAnsi="Cambria Math"/>
                      <w:color w:val="FF0000"/>
                      <w:lang w:val="en-GB"/>
                    </w:rPr>
                    <m:t>g</m:t>
                  </m:r>
                </m:sub>
              </m:sSub>
              <m:r>
                <m:rPr>
                  <m:sty m:val="bi"/>
                </m:rPr>
                <w:rPr>
                  <w:rFonts w:ascii="Cambria Math" w:eastAsiaTheme="minorEastAsia" w:hAnsi="Cambria Math"/>
                  <w:color w:val="FF0000"/>
                  <w:lang w:val="en-GB"/>
                </w:rPr>
                <m:t>and</m:t>
              </m:r>
              <m:r>
                <w:rPr>
                  <w:rFonts w:ascii="Cambria Math" w:eastAsiaTheme="minorEastAsia" w:hAnsi="Cambria Math"/>
                  <w:color w:val="FF0000"/>
                  <w:lang w:val="en-GB"/>
                </w:rPr>
                <m:t xml:space="preserve"> X</m:t>
              </m:r>
              <m:d>
                <m:dPr>
                  <m:ctrlPr>
                    <w:rPr>
                      <w:rFonts w:ascii="Cambria Math" w:eastAsiaTheme="minorEastAsia" w:hAnsi="Cambria Math"/>
                      <w:i/>
                      <w:color w:val="FF0000"/>
                      <w:lang w:val="en-GB"/>
                    </w:rPr>
                  </m:ctrlPr>
                </m:dPr>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c</m:t>
                      </m:r>
                    </m:sub>
                  </m:sSub>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d</m:t>
                      </m:r>
                    </m:sub>
                  </m:sSub>
                </m:e>
              </m:d>
              <m:r>
                <w:rPr>
                  <w:rFonts w:ascii="Cambria Math" w:eastAsiaTheme="minorEastAsia" w:hAnsi="Cambria Math"/>
                  <w:color w:val="FF0000"/>
                  <w:lang w:val="en-GB"/>
                </w:rPr>
                <m:t>=</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p</m:t>
                  </m:r>
                </m:e>
                <m:sub>
                  <m:r>
                    <w:rPr>
                      <w:rFonts w:ascii="Cambria Math" w:eastAsiaTheme="minorEastAsia" w:hAnsi="Cambria Math"/>
                      <w:color w:val="FF0000"/>
                      <w:lang w:val="en-GB"/>
                    </w:rPr>
                    <m:t>h</m:t>
                  </m:r>
                </m:sub>
              </m:sSub>
              <m:r>
                <m:rPr>
                  <m:sty m:val="bi"/>
                </m:rPr>
                <w:rPr>
                  <w:rFonts w:ascii="Cambria Math" w:eastAsiaTheme="minorEastAsia" w:hAnsi="Cambria Math"/>
                  <w:color w:val="FF0000"/>
                  <w:lang w:val="en-GB"/>
                </w:rPr>
                <m:t>and</m:t>
              </m:r>
              <m:r>
                <w:rPr>
                  <w:rFonts w:ascii="Cambria Math" w:eastAsiaTheme="minorEastAsia" w:hAnsi="Cambria Math"/>
                  <w:color w:val="FF0000"/>
                  <w:lang w:val="en-GB"/>
                </w:rPr>
                <m:t xml:space="preserve"> X</m:t>
              </m:r>
              <m:d>
                <m:dPr>
                  <m:ctrlPr>
                    <w:rPr>
                      <w:rFonts w:ascii="Cambria Math" w:eastAsiaTheme="minorEastAsia" w:hAnsi="Cambria Math"/>
                      <w:i/>
                      <w:color w:val="FF0000"/>
                      <w:lang w:val="en-GB"/>
                    </w:rPr>
                  </m:ctrlPr>
                </m:dPr>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c</m:t>
                      </m:r>
                    </m:sub>
                  </m:sSub>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l</m:t>
                      </m:r>
                    </m:e>
                    <m:sub>
                      <m:r>
                        <w:rPr>
                          <w:rFonts w:ascii="Cambria Math" w:eastAsiaTheme="minorEastAsia" w:hAnsi="Cambria Math"/>
                          <w:color w:val="FF0000"/>
                          <w:lang w:val="en-GB"/>
                        </w:rPr>
                        <m:t>d</m:t>
                      </m:r>
                    </m:sub>
                  </m:sSub>
                </m:e>
              </m:d>
              <m:r>
                <w:rPr>
                  <w:rFonts w:ascii="Cambria Math" w:eastAsiaTheme="minorEastAsia" w:hAnsi="Cambria Math"/>
                  <w:color w:val="FF0000"/>
                  <w:lang w:val="en-GB"/>
                </w:rPr>
                <m:t>=</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p</m:t>
                  </m:r>
                </m:e>
                <m:sub>
                  <m:r>
                    <w:rPr>
                      <w:rFonts w:ascii="Cambria Math" w:eastAsiaTheme="minorEastAsia" w:hAnsi="Cambria Math"/>
                      <w:color w:val="FF0000"/>
                      <w:lang w:val="en-GB"/>
                    </w:rPr>
                    <m:t>l</m:t>
                  </m:r>
                </m:sub>
              </m:sSub>
            </m:e>
          </m:d>
        </m:oMath>
      </m:oMathPara>
    </w:p>
    <w:p w:rsidR="007B21E5" w:rsidRPr="007B21E5" w:rsidRDefault="009D457B" w:rsidP="007B21E5">
      <w:pPr>
        <w:bidi w:val="0"/>
        <w:rPr>
          <w:rFonts w:eastAsiaTheme="minorEastAsia"/>
          <w:lang w:val="en-GB"/>
        </w:rPr>
      </w:pPr>
      <w:r w:rsidRPr="00CD33E7">
        <w:rPr>
          <w:rFonts w:eastAsiaTheme="minorEastAsia"/>
          <w:b/>
          <w:bCs/>
          <w:lang w:val="en-GB"/>
        </w:rPr>
        <w:t>Proposition1</w:t>
      </w:r>
      <w:r w:rsidR="00AA5F71">
        <w:rPr>
          <w:rFonts w:eastAsiaTheme="minorEastAsia"/>
          <w:b/>
          <w:bCs/>
          <w:lang w:val="en-GB"/>
        </w:rPr>
        <w:t>4</w:t>
      </w:r>
      <w:r w:rsidR="002949B5" w:rsidRPr="00CD33E7">
        <w:rPr>
          <w:rFonts w:eastAsiaTheme="minorEastAsia"/>
          <w:b/>
          <w:bCs/>
          <w:lang w:val="en-GB"/>
        </w:rPr>
        <w:t xml:space="preserve">: </w:t>
      </w:r>
      <m:oMath>
        <m:r>
          <m:rPr>
            <m:sty m:val="bi"/>
          </m:rP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ctrlPr>
              <w:rPr>
                <w:rFonts w:ascii="Cambria Math" w:eastAsiaTheme="minorEastAsia" w:hAnsi="Cambria Math"/>
                <w:b/>
                <w:bCs/>
                <w:i/>
                <w:lang w:val="en-GB"/>
              </w:rPr>
            </m:ctrlP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m:rPr>
            <m:sty m:val="bi"/>
          </m:rPr>
          <w:rPr>
            <w:rFonts w:ascii="Cambria Math" w:eastAsiaTheme="minorEastAsia" w:hAnsi="Cambria Math"/>
            <w:lang w:val="en-GB"/>
          </w:rPr>
          <m:t xml:space="preserve">s.t </m:t>
        </m:r>
        <m:sSub>
          <m:sSubPr>
            <m:ctrlPr>
              <w:rPr>
                <w:rFonts w:ascii="Cambria Math" w:eastAsiaTheme="minorEastAsia" w:hAnsi="Cambria Math"/>
                <w:i/>
                <w:lang w:val="en-GB"/>
              </w:rPr>
            </m:ctrlPr>
          </m:sSubPr>
          <m:e>
            <m:r>
              <w:rPr>
                <w:rFonts w:ascii="Cambria Math" w:eastAsiaTheme="minorEastAsia" w:hAnsi="Cambria Math"/>
                <w:lang w:val="en-GB"/>
              </w:rPr>
              <m:t>l</m:t>
            </m:r>
            <m:ctrlPr>
              <w:rPr>
                <w:rFonts w:ascii="Cambria Math" w:eastAsiaTheme="minorEastAsia" w:hAnsi="Cambria Math"/>
                <w:b/>
                <w:bCs/>
                <w:i/>
                <w:lang w:val="en-GB"/>
              </w:rPr>
            </m:ctrlPr>
          </m:e>
          <m:sub>
            <m:r>
              <w:rPr>
                <w:rFonts w:ascii="Cambria Math" w:eastAsiaTheme="minorEastAsia" w:hAnsi="Cambria Math"/>
                <w:lang w:val="en-GB"/>
              </w:rPr>
              <m:t>a</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m:rPr>
            <m:sty m:val="p"/>
          </m:rPr>
          <w:rPr>
            <w:rFonts w:ascii="Cambria Math" w:eastAsiaTheme="minorEastAsia" w:hAnsi="Cambria Math"/>
            <w:lang w:val="en-GB"/>
          </w:rPr>
          <w:br/>
        </m:r>
      </m:oMath>
      <m:oMathPara>
        <m:oMath>
          <m:r>
            <m:rPr>
              <m:sty m:val="bi"/>
            </m:rPr>
            <w:rPr>
              <w:rFonts w:ascii="Cambria Math" w:eastAsiaTheme="minorEastAsia" w:hAnsi="Cambria Math"/>
              <w:lang w:val="en-GB"/>
            </w:rPr>
            <m:t xml:space="preserve">and </m:t>
          </m:r>
          <m:r>
            <w:rPr>
              <w:rFonts w:ascii="Cambria Math" w:eastAsiaTheme="minorEastAsia" w:hAnsi="Cambria Math"/>
              <w:lang w:val="en-GB"/>
            </w:rPr>
            <m:t>α</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c</m:t>
                  </m:r>
                </m:sub>
              </m:sSub>
            </m:e>
          </m:d>
          <m:r>
            <w:rPr>
              <w:rFonts w:ascii="Cambria Math" w:eastAsiaTheme="minorEastAsia" w:hAnsi="Cambria Math"/>
              <w:lang w:val="en-GB"/>
            </w:rPr>
            <m:t>&gt;a</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w:rPr>
              <w:rFonts w:ascii="Cambria Math" w:eastAsiaTheme="minorEastAsia" w:hAnsi="Cambria Math"/>
              <w:lang w:val="en-GB"/>
            </w:rPr>
            <m:t>&gt;a</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e>
          </m:d>
        </m:oMath>
      </m:oMathPara>
    </w:p>
    <w:p w:rsidR="009D457B" w:rsidRPr="007B21E5" w:rsidRDefault="00EE31AE" w:rsidP="007B21E5">
      <w:pPr>
        <w:bidi w:val="0"/>
        <w:rPr>
          <w:rFonts w:eastAsiaTheme="minorEastAsia"/>
          <w:lang w:val="en-GB"/>
        </w:rPr>
      </w:pPr>
      <w:r>
        <w:rPr>
          <w:rFonts w:eastAsiaTheme="minorEastAsia"/>
          <w:b/>
          <w:bCs/>
          <w:lang w:val="en-GB"/>
        </w:rPr>
        <w:br/>
      </w:r>
      <w:r w:rsidR="009D457B" w:rsidRPr="009D457B">
        <w:rPr>
          <w:rFonts w:eastAsiaTheme="minorEastAsia"/>
          <w:b/>
          <w:bCs/>
          <w:lang w:val="en-GB"/>
        </w:rPr>
        <w:t>Proposition 1</w:t>
      </w:r>
      <w:r w:rsidR="00AA5F71">
        <w:rPr>
          <w:rFonts w:eastAsiaTheme="minorEastAsia"/>
          <w:b/>
          <w:bCs/>
          <w:lang w:val="en-GB"/>
        </w:rPr>
        <w:t>5</w:t>
      </w:r>
      <w:r w:rsidR="009D457B" w:rsidRPr="009D457B">
        <w:rPr>
          <w:rFonts w:eastAsiaTheme="minorEastAsia"/>
          <w:lang w:val="en-GB"/>
        </w:rPr>
        <w:t>:</w:t>
      </w:r>
      <m:oMath>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d>
          <m:dPr>
            <m:ctrlPr>
              <w:rPr>
                <w:rFonts w:ascii="Cambria Math" w:eastAsiaTheme="minorEastAsia" w:hAnsi="Cambria Math"/>
                <w:i/>
                <w:lang w:val="en-GB"/>
              </w:rPr>
            </m:ctrlPr>
          </m:dPr>
          <m:e>
            <m:r>
              <w:rPr>
                <w:rFonts w:ascii="Cambria Math" w:eastAsiaTheme="minorEastAsia" w:hAnsi="Cambria Math"/>
                <w:lang w:val="en-GB"/>
              </w:rPr>
              <m:t>lng,±di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e>
        </m:d>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d>
          <m:dPr>
            <m:ctrlPr>
              <w:rPr>
                <w:rFonts w:ascii="Cambria Math" w:eastAsiaTheme="minorEastAsia" w:hAnsi="Cambria Math"/>
                <w:i/>
                <w:lang w:val="en-GB"/>
              </w:rPr>
            </m:ctrlPr>
          </m:dPr>
          <m:e>
            <m:r>
              <w:rPr>
                <w:rFonts w:ascii="Cambria Math" w:eastAsiaTheme="minorEastAsia" w:hAnsi="Cambria Math"/>
                <w:lang w:val="en-GB"/>
              </w:rPr>
              <m:t>lng,±di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e>
        </m:d>
        <m:r>
          <m:rPr>
            <m:sty m:val="bi"/>
          </m:rPr>
          <w:rPr>
            <w:rFonts w:ascii="Cambria Math" w:eastAsiaTheme="minorEastAsia" w:hAnsi="Cambria Math"/>
            <w:lang w:val="en-GB"/>
          </w:rPr>
          <m:t>where</m:t>
        </m:r>
        <m:r>
          <w:rPr>
            <w:rFonts w:ascii="Cambria Math" w:eastAsiaTheme="minorEastAsia" w:hAnsi="Cambria Math"/>
            <w:lang w:val="en-GB"/>
          </w:rPr>
          <m:t xml:space="preserve"> 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m:rPr>
            <m:sty m:val="p"/>
          </m:rPr>
          <w:rPr>
            <w:rFonts w:ascii="Cambria Math" w:eastAsiaTheme="minorEastAsia" w:hAnsi="Cambria Math"/>
            <w:lang w:val="en-GB"/>
          </w:rPr>
          <w:br/>
        </m:r>
      </m:oMath>
      <m:oMathPara>
        <m:oMath>
          <m:r>
            <m:rPr>
              <m:sty m:val="bi"/>
            </m:rPr>
            <w:rPr>
              <w:rFonts w:ascii="Cambria Math" w:eastAsiaTheme="minorEastAsia" w:hAnsi="Cambria Math"/>
              <w:lang w:val="en-GB"/>
            </w:rPr>
            <m:t>and</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m:rPr>
              <m:sty m:val="bi"/>
            </m:rPr>
            <w:rPr>
              <w:rFonts w:ascii="Cambria Math" w:eastAsiaTheme="minorEastAsia" w:hAnsi="Cambria Math"/>
              <w:lang w:val="en-GB"/>
            </w:rPr>
            <m:t>s.t</m:t>
          </m:r>
          <m:r>
            <w:rPr>
              <w:rFonts w:ascii="Cambria Math" w:eastAsiaTheme="minorEastAsia" w:hAnsi="Cambria Math"/>
              <w:lang w:val="en-GB"/>
            </w:rPr>
            <m:t xml:space="preserve"> 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m:rPr>
              <m:sty m:val="p"/>
            </m:rPr>
            <w:rPr>
              <w:rFonts w:ascii="Cambria Math" w:eastAsiaTheme="minorEastAsia" w:hAnsi="Cambria Math"/>
              <w:lang w:val="en-GB"/>
            </w:rPr>
            <w:br/>
          </m:r>
        </m:oMath>
        <m:oMath>
          <m:r>
            <w:rPr>
              <w:rFonts w:ascii="Cambria Math" w:eastAsiaTheme="minorEastAsia" w:hAnsi="Cambria Math"/>
              <w:lang w:val="en-GB"/>
            </w:rPr>
            <m:t xml:space="preserve">: </m:t>
          </m:r>
          <m:r>
            <w:rPr>
              <w:rFonts w:ascii="Cambria Math" w:eastAsiaTheme="minorEastAsia" w:hAnsi="Cambria Math"/>
              <w:lang w:val="el-GR"/>
            </w:rPr>
            <m:t>α</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ctrlPr>
                <w:rPr>
                  <w:rFonts w:ascii="Cambria Math" w:eastAsiaTheme="minorEastAsia" w:hAnsi="Cambria Math"/>
                  <w:i/>
                  <w:lang w:val="en-GB"/>
                </w:rPr>
              </m:ctrlPr>
            </m:e>
          </m:d>
          <m:r>
            <w:rPr>
              <w:rFonts w:ascii="Cambria Math" w:eastAsiaTheme="minorEastAsia" w:hAnsi="Cambria Math"/>
              <w:lang w:val="en-GB"/>
            </w:rPr>
            <m:t>&lt;</m:t>
          </m:r>
          <m:f>
            <m:fPr>
              <m:ctrlPr>
                <w:rPr>
                  <w:rFonts w:ascii="Cambria Math" w:eastAsiaTheme="minorEastAsia" w:hAnsi="Cambria Math"/>
                  <w:i/>
                  <w:lang w:val="el-GR"/>
                </w:rPr>
              </m:ctrlPr>
            </m:fPr>
            <m:num>
              <m:r>
                <w:rPr>
                  <w:rFonts w:ascii="Cambria Math" w:eastAsiaTheme="minorEastAsia" w:hAnsi="Cambria Math"/>
                  <w:lang w:val="el-GR"/>
                </w:rPr>
                <m:t>π</m:t>
              </m:r>
              <m:ctrlPr>
                <w:rPr>
                  <w:rFonts w:ascii="Cambria Math" w:eastAsiaTheme="minorEastAsia" w:hAnsi="Cambria Math"/>
                  <w:i/>
                  <w:lang w:val="en-GB"/>
                </w:rPr>
              </m:ctrlPr>
            </m:num>
            <m:den>
              <m:r>
                <w:rPr>
                  <w:rFonts w:ascii="Cambria Math" w:eastAsiaTheme="minorEastAsia" w:hAnsi="Cambria Math"/>
                </w:rPr>
                <m:t>2</m:t>
              </m:r>
            </m:den>
          </m:f>
          <m:r>
            <m:rPr>
              <m:sty m:val="bi"/>
            </m:rPr>
            <w:rPr>
              <w:rFonts w:ascii="Cambria Math" w:eastAsiaTheme="minorEastAsia" w:hAnsi="Cambria Math"/>
              <w:lang w:val="en-GB"/>
            </w:rPr>
            <m:t>iff</m:t>
          </m:r>
          <m:r>
            <w:rPr>
              <w:rFonts w:ascii="Cambria Math" w:eastAsiaTheme="minorEastAsia" w:hAnsi="Cambria Math"/>
              <w:lang w:val="en-GB"/>
            </w:rPr>
            <m:t xml:space="preserve"> 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&gt;ip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m:rPr>
              <m:sty m:val="p"/>
            </m:rPr>
            <w:rPr>
              <w:rFonts w:ascii="Cambria Math" w:eastAsiaTheme="minorEastAsia" w:hAnsi="Cambria Math"/>
              <w:lang w:val="en-GB"/>
            </w:rPr>
            <w:br/>
          </m:r>
        </m:oMath>
        <m:oMath>
          <m:r>
            <m:rPr>
              <m:sty m:val="bi"/>
            </m:rPr>
            <w:rPr>
              <w:rFonts w:ascii="Cambria Math" w:eastAsiaTheme="minorEastAsia" w:hAnsi="Cambria Math"/>
              <w:lang w:val="en-GB"/>
            </w:rPr>
            <m:t>and</m:t>
          </m:r>
          <m:r>
            <w:rPr>
              <w:rFonts w:ascii="Cambria Math" w:eastAsiaTheme="minorEastAsia" w:hAnsi="Cambria Math"/>
              <w:lang w:val="el-GR"/>
            </w:rPr>
            <m:t>α</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ctrlPr>
                <w:rPr>
                  <w:rFonts w:ascii="Cambria Math" w:eastAsiaTheme="minorEastAsia" w:hAnsi="Cambria Math"/>
                  <w:i/>
                  <w:lang w:val="en-GB"/>
                </w:rPr>
              </m:ctrlPr>
            </m:e>
          </m:d>
          <m:r>
            <w:rPr>
              <w:rFonts w:ascii="Cambria Math" w:eastAsiaTheme="minorEastAsia" w:hAnsi="Cambria Math"/>
              <w:lang w:val="en-GB"/>
            </w:rPr>
            <m:t>&gt;</m:t>
          </m:r>
          <m:f>
            <m:fPr>
              <m:ctrlPr>
                <w:rPr>
                  <w:rFonts w:ascii="Cambria Math" w:eastAsiaTheme="minorEastAsia" w:hAnsi="Cambria Math"/>
                  <w:i/>
                  <w:lang w:val="el-GR"/>
                </w:rPr>
              </m:ctrlPr>
            </m:fPr>
            <m:num>
              <m:r>
                <w:rPr>
                  <w:rFonts w:ascii="Cambria Math" w:eastAsiaTheme="minorEastAsia" w:hAnsi="Cambria Math"/>
                  <w:lang w:val="el-GR"/>
                </w:rPr>
                <m:t>π</m:t>
              </m:r>
              <m:ctrlPr>
                <w:rPr>
                  <w:rFonts w:ascii="Cambria Math" w:eastAsiaTheme="minorEastAsia" w:hAnsi="Cambria Math"/>
                  <w:i/>
                  <w:lang w:val="en-GB"/>
                </w:rPr>
              </m:ctrlPr>
            </m:num>
            <m:den>
              <m:r>
                <w:rPr>
                  <w:rFonts w:ascii="Cambria Math" w:eastAsiaTheme="minorEastAsia" w:hAnsi="Cambria Math"/>
                </w:rPr>
                <m:t>2</m:t>
              </m:r>
            </m:den>
          </m:f>
          <m:r>
            <m:rPr>
              <m:sty m:val="bi"/>
            </m:rPr>
            <w:rPr>
              <w:rFonts w:ascii="Cambria Math" w:eastAsiaTheme="minorEastAsia" w:hAnsi="Cambria Math"/>
              <w:lang w:val="en-GB"/>
            </w:rPr>
            <m:t xml:space="preserve"> iff</m:t>
          </m:r>
          <m:r>
            <w:rPr>
              <w:rFonts w:ascii="Cambria Math" w:eastAsiaTheme="minorEastAsia" w:hAnsi="Cambria Math"/>
              <w:lang w:val="en-GB"/>
            </w:rPr>
            <m:t xml:space="preserve"> 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&lt;ip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oMath>
      </m:oMathPara>
    </w:p>
    <w:p w:rsidR="00224303" w:rsidRPr="00224303" w:rsidRDefault="00224303" w:rsidP="007C460C">
      <w:pPr>
        <w:bidi w:val="0"/>
        <w:rPr>
          <w:rFonts w:eastAsiaTheme="minorEastAsia"/>
          <w:lang w:val="en-GB"/>
        </w:rPr>
      </w:pPr>
      <w:r>
        <w:rPr>
          <w:rFonts w:eastAsiaTheme="minorEastAsia"/>
          <w:b/>
          <w:bCs/>
          <w:lang w:val="en-GB"/>
        </w:rPr>
        <w:t>Proposition 1</w:t>
      </w:r>
      <w:r w:rsidR="00AA5F71">
        <w:rPr>
          <w:rFonts w:eastAsiaTheme="minorEastAsia"/>
          <w:b/>
          <w:bCs/>
          <w:lang w:val="en-GB"/>
        </w:rPr>
        <w:t>6</w:t>
      </w:r>
      <w:r>
        <w:rPr>
          <w:rFonts w:eastAsiaTheme="minorEastAsia"/>
          <w:b/>
          <w:bCs/>
          <w:lang w:val="en-GB"/>
        </w:rPr>
        <w:t xml:space="preserve">: </w:t>
      </w:r>
      <m:oMath>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d>
          <m:dPr>
            <m:ctrlPr>
              <w:rPr>
                <w:rFonts w:ascii="Cambria Math" w:eastAsiaTheme="minorEastAsia" w:hAnsi="Cambria Math"/>
                <w:i/>
                <w:lang w:val="en-GB"/>
              </w:rPr>
            </m:ctrlPr>
          </m:dPr>
          <m:e>
            <m:r>
              <w:rPr>
                <w:rFonts w:ascii="Cambria Math" w:eastAsiaTheme="minorEastAsia" w:hAnsi="Cambria Math"/>
                <w:lang w:val="en-GB"/>
              </w:rPr>
              <m:t>ln</m:t>
            </m:r>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e>
        </m:d>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d>
          <m:dPr>
            <m:ctrlPr>
              <w:rPr>
                <w:rFonts w:ascii="Cambria Math" w:eastAsiaTheme="minorEastAsia" w:hAnsi="Cambria Math"/>
                <w:i/>
                <w:lang w:val="en-GB"/>
              </w:rPr>
            </m:ctrlPr>
          </m:dPr>
          <m:e>
            <m:r>
              <w:rPr>
                <w:rFonts w:ascii="Cambria Math" w:eastAsiaTheme="minorEastAsia" w:hAnsi="Cambria Math"/>
                <w:lang w:val="en-GB"/>
              </w:rPr>
              <m:t>ln</m:t>
            </m:r>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b</m:t>
                </m: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e>
        </m:d>
        <m:r>
          <w:rPr>
            <w:rFonts w:ascii="Cambria Math" w:eastAsiaTheme="minorEastAsia" w:hAnsi="Cambria Math"/>
            <w:lang w:val="en-GB"/>
          </w:rPr>
          <m:t>&amp;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 xml:space="preserve"> s.t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m:rPr>
            <m:sty m:val="bi"/>
          </m:rPr>
          <w:rPr>
            <w:rFonts w:ascii="Cambria Math" w:eastAsiaTheme="minorEastAsia" w:hAnsi="Cambria Math"/>
            <w:lang w:val="en-GB"/>
          </w:rPr>
          <m:t xml:space="preserve"> whare</m:t>
        </m:r>
        <m:r>
          <w:rPr>
            <w:rFonts w:ascii="Cambria Math" w:eastAsiaTheme="minorEastAsia" w:hAnsi="Cambria Math"/>
            <w:lang w:val="en-GB"/>
          </w:rPr>
          <m:t xml:space="preserve"> 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m:rPr>
            <m:sty m:val="p"/>
          </m:rPr>
          <w:rPr>
            <w:rFonts w:ascii="Cambria Math" w:eastAsiaTheme="minorEastAsia" w:hAnsi="Cambria Math"/>
            <w:lang w:val="en-GB"/>
          </w:rPr>
          <w:br/>
        </m:r>
      </m:oMath>
      <m:oMathPara>
        <m:oMath>
          <m:r>
            <m:rPr>
              <m:sty m:val="bi"/>
            </m:rPr>
            <w:rPr>
              <w:rFonts w:ascii="Cambria Math" w:eastAsiaTheme="minorEastAsia" w:hAnsi="Cambria Math"/>
              <w:lang w:val="en-GB"/>
            </w:rPr>
            <m:t>and</m:t>
          </m:r>
          <m:r>
            <w:rPr>
              <w:rFonts w:ascii="Cambria Math" w:eastAsiaTheme="minorEastAsia" w:hAnsi="Cambria Math"/>
              <w:lang w:val="en-GB"/>
            </w:rPr>
            <m:t xml:space="preserve"> 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c</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m:rPr>
              <m:sty m:val="bi"/>
            </m:rPr>
            <w:rPr>
              <w:rFonts w:ascii="Cambria Math" w:eastAsiaTheme="minorEastAsia" w:hAnsi="Cambria Math"/>
              <w:lang w:val="en-GB"/>
            </w:rPr>
            <m:t>and</m:t>
          </m:r>
          <m:r>
            <w:rPr>
              <w:rFonts w:ascii="Cambria Math" w:eastAsiaTheme="minorEastAsia" w:hAnsi="Cambria Math"/>
              <w:lang w:val="en-GB"/>
            </w:rPr>
            <m:t xml:space="preserve"> ln</m:t>
          </m:r>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a</m:t>
              </m:r>
            </m:sub>
          </m:sSub>
          <m:r>
            <w:rPr>
              <w:rFonts w:ascii="Cambria Math" w:eastAsiaTheme="minorEastAsia" w:hAnsi="Cambria Math"/>
              <w:lang w:val="en-GB"/>
            </w:rPr>
            <m:t>&amp;ln</m:t>
          </m:r>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b</m:t>
              </m:r>
            </m:sub>
          </m:sSub>
          <m:r>
            <w:rPr>
              <w:rFonts w:ascii="Cambria Math" w:eastAsiaTheme="minorEastAsia" w:hAnsi="Cambria Math"/>
              <w:lang w:val="en-GB"/>
            </w:rPr>
            <m:t xml:space="preserve"> are as large as need for ∃X</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d</m:t>
              </m:r>
            </m:sub>
          </m:sSub>
          <m:r>
            <m:rPr>
              <m:sty m:val="p"/>
            </m:rPr>
            <w:rPr>
              <w:rFonts w:ascii="Cambria Math" w:eastAsiaTheme="minorEastAsia" w:hAnsi="Cambria Math"/>
              <w:lang w:val="en-GB"/>
            </w:rPr>
            <w:br/>
          </m:r>
        </m:oMath>
        <m:oMath>
          <m:r>
            <m:rPr>
              <m:sty m:val="bi"/>
            </m:rPr>
            <w:rPr>
              <w:rFonts w:ascii="Cambria Math" w:eastAsiaTheme="minorEastAsia" w:hAnsi="Cambria Math"/>
              <w:lang w:val="en-GB"/>
            </w:rPr>
            <m:t>and</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 xml:space="preserve"> s.t jp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e</m:t>
              </m:r>
            </m:sub>
          </m:sSub>
          <m:r>
            <w:rPr>
              <w:rFonts w:ascii="Cambria Math" w:eastAsiaTheme="minorEastAsia" w:hAnsi="Cambria Math"/>
              <w:lang w:val="en-GB"/>
            </w:rPr>
            <m:t>&gt;jp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 xml:space="preserve"> :ip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e</m:t>
              </m:r>
            </m:sub>
          </m:sSub>
          <m:r>
            <w:rPr>
              <w:rFonts w:ascii="Cambria Math" w:eastAsiaTheme="minorEastAsia" w:hAnsi="Cambria Math"/>
              <w:lang w:val="en-GB"/>
            </w:rPr>
            <m:t>&gt;ip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m:t>
          </m:r>
          <m:r>
            <m:rPr>
              <m:sty m:val="p"/>
            </m:rPr>
            <w:rPr>
              <w:rFonts w:ascii="Cambria Math" w:eastAsiaTheme="minorEastAsia" w:hAnsi="Cambria Math"/>
              <w:lang w:val="en-GB"/>
            </w:rPr>
            <w:br/>
          </m:r>
        </m:oMath>
        <m:oMath>
          <m:r>
            <w:rPr>
              <w:rFonts w:ascii="Cambria Math" w:eastAsiaTheme="minorEastAsia" w:hAnsi="Cambria Math"/>
              <w:lang w:val="en-GB"/>
            </w:rPr>
            <m:t>:</m:t>
          </m:r>
          <m:r>
            <w:rPr>
              <w:rFonts w:ascii="Cambria Math" w:eastAsiaTheme="minorEastAsia" w:hAnsi="Cambria Math"/>
              <w:lang w:val="el-GR"/>
            </w:rPr>
            <m:t>α</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e>
              </m:d>
              <m:ctrlPr>
                <w:rPr>
                  <w:rFonts w:ascii="Cambria Math" w:eastAsiaTheme="minorEastAsia" w:hAnsi="Cambria Math"/>
                  <w:i/>
                  <w:lang w:val="en-GB"/>
                </w:rPr>
              </m:ctrlPr>
            </m:e>
          </m:d>
          <m:r>
            <w:rPr>
              <w:rFonts w:ascii="Cambria Math" w:eastAsiaTheme="minorEastAsia" w:hAnsi="Cambria Math"/>
              <w:lang w:val="en-GB"/>
            </w:rPr>
            <m:t>+</m:t>
          </m:r>
          <m:r>
            <w:rPr>
              <w:rFonts w:ascii="Cambria Math" w:eastAsiaTheme="minorEastAsia" w:hAnsi="Cambria Math"/>
              <w:lang w:val="el-GR"/>
            </w:rPr>
            <m:t>α</m:t>
          </m:r>
          <m:d>
            <m:dPr>
              <m:ctrlPr>
                <w:rPr>
                  <w:rFonts w:ascii="Cambria Math" w:eastAsiaTheme="minorEastAsia" w:hAnsi="Cambria Math"/>
                  <w:i/>
                  <w:lang w:val="el-GR"/>
                </w:rPr>
              </m:ctrlPr>
            </m:dPr>
            <m:e>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ctrlPr>
                <w:rPr>
                  <w:rFonts w:ascii="Cambria Math" w:eastAsiaTheme="minorEastAsia" w:hAnsi="Cambria Math"/>
                  <w:i/>
                  <w:lang w:val="en-GB"/>
                </w:rPr>
              </m:ctrlPr>
            </m:e>
          </m:d>
          <m:r>
            <w:rPr>
              <w:rFonts w:ascii="Cambria Math" w:eastAsiaTheme="minorEastAsia" w:hAnsi="Cambria Math"/>
              <w:lang w:val="en-GB"/>
            </w:rPr>
            <m:t>&lt;</m:t>
          </m:r>
          <m:r>
            <w:rPr>
              <w:rFonts w:ascii="Cambria Math" w:eastAsiaTheme="minorEastAsia" w:hAnsi="Cambria Math"/>
              <w:lang w:val="el-GR"/>
            </w:rPr>
            <m:t>π</m:t>
          </m:r>
          <m:r>
            <m:rPr>
              <m:sty m:val="bi"/>
            </m:rPr>
            <w:rPr>
              <w:rFonts w:ascii="Cambria Math" w:eastAsiaTheme="minorEastAsia" w:hAnsi="Cambria Math"/>
              <w:lang w:val="en-GB"/>
            </w:rPr>
            <m:t>iff</m:t>
          </m:r>
          <m:r>
            <w:rPr>
              <w:rFonts w:ascii="Cambria Math" w:eastAsiaTheme="minorEastAsia" w:hAnsi="Cambria Math"/>
              <w:lang w:val="en-GB"/>
            </w:rPr>
            <m:t xml:space="preserve">  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w:rPr>
              <w:rFonts w:ascii="Cambria Math" w:eastAsiaTheme="minorEastAsia" w:hAnsi="Cambria Math"/>
              <w:lang w:val="en-GB"/>
            </w:rPr>
            <m:t>&gt;ip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 xml:space="preserve"> and jp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w:rPr>
              <w:rFonts w:ascii="Cambria Math" w:eastAsiaTheme="minorEastAsia" w:hAnsi="Cambria Math"/>
              <w:lang w:val="en-GB"/>
            </w:rPr>
            <m:t>&gt;jp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m:rPr>
              <m:sty m:val="p"/>
            </m:rPr>
            <w:rPr>
              <w:rFonts w:ascii="Cambria Math" w:eastAsiaTheme="minorEastAsia" w:hAnsi="Cambria Math"/>
              <w:lang w:val="en-GB"/>
            </w:rPr>
            <w:br/>
          </m:r>
        </m:oMath>
        <m:oMath>
          <m:r>
            <m:rPr>
              <m:sty m:val="bi"/>
            </m:rPr>
            <w:rPr>
              <w:rFonts w:ascii="Cambria Math" w:eastAsiaTheme="minorEastAsia" w:hAnsi="Cambria Math"/>
              <w:lang w:val="en-GB"/>
            </w:rPr>
            <m:t>and</m:t>
          </m:r>
          <m:r>
            <w:rPr>
              <w:rFonts w:ascii="Cambria Math" w:eastAsiaTheme="minorEastAsia" w:hAnsi="Cambria Math"/>
              <w:lang w:val="el-GR"/>
            </w:rPr>
            <m:t>α</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e>
              </m:d>
              <m:ctrlPr>
                <w:rPr>
                  <w:rFonts w:ascii="Cambria Math" w:eastAsiaTheme="minorEastAsia" w:hAnsi="Cambria Math"/>
                  <w:i/>
                  <w:lang w:val="en-GB"/>
                </w:rPr>
              </m:ctrlPr>
            </m:e>
          </m:d>
          <m:r>
            <w:rPr>
              <w:rFonts w:ascii="Cambria Math" w:eastAsiaTheme="minorEastAsia" w:hAnsi="Cambria Math"/>
              <w:lang w:val="en-GB"/>
            </w:rPr>
            <m:t>+</m:t>
          </m:r>
          <m:r>
            <w:rPr>
              <w:rFonts w:ascii="Cambria Math" w:eastAsiaTheme="minorEastAsia" w:hAnsi="Cambria Math"/>
              <w:lang w:val="el-GR"/>
            </w:rPr>
            <m:t>α</m:t>
          </m:r>
          <m:d>
            <m:dPr>
              <m:ctrlPr>
                <w:rPr>
                  <w:rFonts w:ascii="Cambria Math" w:eastAsiaTheme="minorEastAsia" w:hAnsi="Cambria Math"/>
                  <w:i/>
                  <w:lang w:val="el-GR"/>
                </w:rPr>
              </m:ctrlPr>
            </m:dPr>
            <m:e>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ctrlPr>
                <w:rPr>
                  <w:rFonts w:ascii="Cambria Math" w:eastAsiaTheme="minorEastAsia" w:hAnsi="Cambria Math"/>
                  <w:i/>
                  <w:lang w:val="en-GB"/>
                </w:rPr>
              </m:ctrlPr>
            </m:e>
          </m:d>
          <m:r>
            <w:rPr>
              <w:rFonts w:ascii="Cambria Math" w:eastAsiaTheme="minorEastAsia" w:hAnsi="Cambria Math"/>
              <w:lang w:val="en-GB"/>
            </w:rPr>
            <m:t>&gt;</m:t>
          </m:r>
          <m:r>
            <w:rPr>
              <w:rFonts w:ascii="Cambria Math" w:eastAsiaTheme="minorEastAsia" w:hAnsi="Cambria Math"/>
              <w:lang w:val="el-GR"/>
            </w:rPr>
            <m:t>π</m:t>
          </m:r>
          <m:r>
            <m:rPr>
              <m:sty m:val="bi"/>
            </m:rPr>
            <w:rPr>
              <w:rFonts w:ascii="Cambria Math" w:eastAsiaTheme="minorEastAsia" w:hAnsi="Cambria Math"/>
              <w:lang w:val="en-GB"/>
            </w:rPr>
            <m:t>iff</m:t>
          </m:r>
          <m:r>
            <w:rPr>
              <w:rFonts w:ascii="Cambria Math" w:eastAsiaTheme="minorEastAsia" w:hAnsi="Cambria Math"/>
              <w:lang w:val="en-GB"/>
            </w:rPr>
            <m:t xml:space="preserve"> 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w:rPr>
              <w:rFonts w:ascii="Cambria Math" w:eastAsiaTheme="minorEastAsia" w:hAnsi="Cambria Math"/>
              <w:lang w:val="en-GB"/>
            </w:rPr>
            <m:t>&lt;ip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lang w:val="en-GB"/>
            </w:rPr>
            <m:t xml:space="preserve"> and jp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d</m:t>
              </m:r>
            </m:sub>
          </m:sSub>
          <m:r>
            <w:rPr>
              <w:rFonts w:ascii="Cambria Math" w:eastAsiaTheme="minorEastAsia" w:hAnsi="Cambria Math"/>
              <w:lang w:val="en-GB"/>
            </w:rPr>
            <m:t>&lt;jp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m:rPr>
              <m:sty m:val="p"/>
            </m:rPr>
            <w:rPr>
              <w:rFonts w:ascii="Cambria Math" w:eastAsiaTheme="minorEastAsia" w:hAnsi="Cambria Math"/>
              <w:lang w:val="en-GB"/>
            </w:rPr>
            <w:br/>
          </m:r>
        </m:oMath>
        <m:oMath>
          <m:r>
            <m:rPr>
              <m:sty m:val="bi"/>
            </m:rPr>
            <w:rPr>
              <w:rFonts w:ascii="Cambria Math" w:eastAsiaTheme="minorEastAsia" w:hAnsi="Cambria Math"/>
              <w:lang w:val="en-GB"/>
            </w:rPr>
            <m:t>and</m:t>
          </m:r>
          <m:r>
            <w:rPr>
              <w:rFonts w:ascii="Cambria Math" w:eastAsiaTheme="minorEastAsia" w:hAnsi="Cambria Math"/>
              <w:lang w:val="el-GR"/>
            </w:rPr>
            <m:t>α</m:t>
          </m:r>
          <m:d>
            <m:dPr>
              <m:ctrlPr>
                <w:rPr>
                  <w:rFonts w:ascii="Cambria Math" w:eastAsiaTheme="minorEastAsia" w:hAnsi="Cambria Math"/>
                  <w:i/>
                  <w:lang w:val="el-GR"/>
                </w:rPr>
              </m:ctrlPr>
            </m:dPr>
            <m:e>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e>
              </m:d>
              <m:ctrlPr>
                <w:rPr>
                  <w:rFonts w:ascii="Cambria Math" w:eastAsiaTheme="minorEastAsia" w:hAnsi="Cambria Math"/>
                  <w:i/>
                  <w:lang w:val="en-GB"/>
                </w:rPr>
              </m:ctrlPr>
            </m:e>
          </m:d>
          <m:r>
            <w:rPr>
              <w:rFonts w:ascii="Cambria Math" w:eastAsiaTheme="minorEastAsia" w:hAnsi="Cambria Math"/>
              <w:lang w:val="en-GB"/>
            </w:rPr>
            <m:t>+</m:t>
          </m:r>
          <m:r>
            <w:rPr>
              <w:rFonts w:ascii="Cambria Math" w:eastAsiaTheme="minorEastAsia" w:hAnsi="Cambria Math"/>
              <w:lang w:val="el-GR"/>
            </w:rPr>
            <m:t>α</m:t>
          </m:r>
          <m:d>
            <m:dPr>
              <m:ctrlPr>
                <w:rPr>
                  <w:rFonts w:ascii="Cambria Math" w:eastAsiaTheme="minorEastAsia" w:hAnsi="Cambria Math"/>
                  <w:i/>
                  <w:lang w:val="el-GR"/>
                </w:rPr>
              </m:ctrlPr>
            </m:dPr>
            <m:e>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ctrlPr>
                <w:rPr>
                  <w:rFonts w:ascii="Cambria Math" w:eastAsiaTheme="minorEastAsia" w:hAnsi="Cambria Math"/>
                  <w:i/>
                  <w:lang w:val="en-GB"/>
                </w:rPr>
              </m:ctrlPr>
            </m:e>
          </m:d>
          <m:r>
            <w:rPr>
              <w:rFonts w:ascii="Cambria Math" w:eastAsiaTheme="minorEastAsia" w:hAnsi="Cambria Math"/>
              <w:lang w:val="en-GB"/>
            </w:rPr>
            <m:t>=</m:t>
          </m:r>
          <m:r>
            <w:rPr>
              <w:rFonts w:ascii="Cambria Math" w:eastAsiaTheme="minorEastAsia" w:hAnsi="Cambria Math"/>
              <w:lang w:val="el-GR"/>
            </w:rPr>
            <m:t>π</m:t>
          </m:r>
          <m:r>
            <m:rPr>
              <m:sty m:val="bi"/>
            </m:rPr>
            <w:rPr>
              <w:rFonts w:ascii="Cambria Math" w:eastAsiaTheme="minorEastAsia" w:hAnsi="Cambria Math"/>
              <w:lang w:val="en-GB"/>
            </w:rPr>
            <m:t>iff</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m:t>
              </m:r>
            </m:sub>
          </m:sSub>
          <m:r>
            <w:rPr>
              <w:rFonts w:ascii="Cambria Math" w:eastAsiaTheme="minorEastAsia"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l</m:t>
              </m:r>
              <m:ctrlPr>
                <w:rPr>
                  <w:rFonts w:ascii="Cambria Math" w:eastAsiaTheme="minorEastAsia" w:hAnsi="Cambria Math"/>
                  <w:i/>
                  <w:lang w:val="el-GR"/>
                </w:rPr>
              </m:ctrlPr>
            </m:e>
            <m:sub>
              <m:r>
                <w:rPr>
                  <w:rFonts w:ascii="Cambria Math" w:eastAsiaTheme="minorEastAsia" w:hAnsi="Cambria Math"/>
                  <w:lang w:val="en-GB"/>
                </w:rPr>
                <m:t>b</m:t>
              </m:r>
            </m:sub>
          </m:sSub>
          <m:r>
            <m:rPr>
              <m:sty m:val="p"/>
            </m:rPr>
            <w:rPr>
              <w:rFonts w:ascii="Cambria Math" w:eastAsiaTheme="minorEastAsia" w:hAnsi="Cambria Math"/>
              <w:lang w:val="en-GB"/>
            </w:rPr>
            <w:br/>
          </m:r>
        </m:oMath>
      </m:oMathPara>
    </w:p>
    <w:p w:rsidR="00486467" w:rsidRDefault="00E93819" w:rsidP="007C460C">
      <w:pPr>
        <w:bidi w:val="0"/>
        <w:rPr>
          <w:rFonts w:eastAsiaTheme="minorEastAsia"/>
          <w:sz w:val="28"/>
          <w:szCs w:val="28"/>
          <w:u w:val="single"/>
          <w:lang w:val="en-GB"/>
        </w:rPr>
      </w:pPr>
      <w:r>
        <w:rPr>
          <w:rFonts w:eastAsiaTheme="minorEastAsia"/>
          <w:sz w:val="28"/>
          <w:szCs w:val="28"/>
          <w:u w:val="single"/>
          <w:lang w:val="en-GB"/>
        </w:rPr>
        <w:t>Area</w:t>
      </w:r>
    </w:p>
    <w:p w:rsidR="00E93819" w:rsidRPr="007C460C" w:rsidRDefault="00E93819" w:rsidP="007C460C">
      <w:pPr>
        <w:bidi w:val="0"/>
        <w:rPr>
          <w:rFonts w:eastAsiaTheme="minorEastAsia"/>
          <w:lang w:val="en-GB"/>
        </w:rPr>
      </w:pPr>
      <w:r>
        <w:rPr>
          <w:rFonts w:eastAsiaTheme="minorEastAsia"/>
          <w:b/>
          <w:bCs/>
          <w:lang w:val="en-GB"/>
        </w:rPr>
        <w:t>Define</w:t>
      </w:r>
      <w:r>
        <w:rPr>
          <w:rFonts w:eastAsiaTheme="minorEastAsia"/>
          <w:lang w:val="en-GB"/>
        </w:rPr>
        <w:t xml:space="preserve">: </w:t>
      </w:r>
      <w:r w:rsidR="007C460C">
        <w:rPr>
          <w:rFonts w:eastAsiaTheme="minorEastAsia"/>
          <w:lang w:val="en-GB"/>
        </w:rPr>
        <w:t xml:space="preserve">a </w:t>
      </w:r>
      <w:r w:rsidR="005F5D60" w:rsidRPr="007C460C">
        <w:rPr>
          <w:rFonts w:eastAsiaTheme="minorEastAsia"/>
          <w:i/>
          <w:iCs/>
          <w:sz w:val="24"/>
          <w:szCs w:val="24"/>
          <w:lang w:val="en-GB"/>
        </w:rPr>
        <w:t>Height</w:t>
      </w:r>
      <w:r w:rsidR="00DF784C">
        <w:rPr>
          <w:rFonts w:eastAsiaTheme="minorEastAsia"/>
          <w:lang w:val="en-GB"/>
        </w:rPr>
        <w:t xml:space="preserve"> </w:t>
      </w:r>
      <w:r w:rsidR="007C460C">
        <w:rPr>
          <w:rFonts w:eastAsiaTheme="minorEastAsia"/>
          <w:lang w:val="en-GB"/>
        </w:rPr>
        <w:t xml:space="preserve">is a line bound by a point and a line which have a perpendicular direction to </w:t>
      </w:r>
      <w:r w:rsidR="007C460C" w:rsidRPr="007C460C">
        <w:rPr>
          <w:rFonts w:eastAsiaTheme="minorEastAsia"/>
          <w:lang w:val="en-GB"/>
        </w:rPr>
        <w:t>the line</w:t>
      </w:r>
    </w:p>
    <w:p w:rsidR="00486467" w:rsidRPr="00BF75FF" w:rsidRDefault="007C460C" w:rsidP="007C460C">
      <w:pPr>
        <w:bidi w:val="0"/>
        <w:rPr>
          <w:rFonts w:eastAsiaTheme="minorEastAsia"/>
          <w:i/>
          <w:lang w:val="el-GR"/>
        </w:rPr>
      </w:pPr>
      <m:oMathPara>
        <m:oMath>
          <m:r>
            <w:rPr>
              <w:rFonts w:ascii="Cambria Math" w:eastAsiaTheme="minorEastAsia" w:hAnsi="Cambria Math"/>
              <w:lang w:val="en-GB"/>
            </w:rPr>
            <m:t>H</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e>
          </m:d>
          <m:r>
            <w:rPr>
              <w:rFonts w:ascii="Cambria Math" w:eastAsiaTheme="minorEastAsia" w:hAnsi="Cambria Math"/>
              <w:lang w:val="en-GB"/>
            </w:rPr>
            <m:t>=l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m:rPr>
              <m:sty m:val="bi"/>
            </m:rPr>
            <w:rPr>
              <w:rFonts w:ascii="Cambria Math" w:eastAsiaTheme="minorEastAsia" w:hAnsi="Cambria Math"/>
              <w:lang w:val="en-GB"/>
            </w:rPr>
            <m:t>where</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m:rPr>
              <m:sty m:val="bi"/>
            </m:rPr>
            <w:rPr>
              <w:rFonts w:ascii="Cambria Math" w:eastAsiaTheme="minorEastAsia" w:hAnsi="Cambria Math"/>
              <w:lang w:val="en-GB"/>
            </w:rPr>
            <m:t>and</m:t>
          </m:r>
          <m:r>
            <w:rPr>
              <w:rFonts w:ascii="Cambria Math" w:eastAsiaTheme="minorEastAsia" w:hAnsi="Cambria Math"/>
              <w:lang w:val="el-GR"/>
            </w:rPr>
            <m:t>±ρ</m:t>
          </m:r>
          <m:d>
            <m:dPr>
              <m:ctrlPr>
                <w:rPr>
                  <w:rFonts w:ascii="Cambria Math" w:eastAsiaTheme="minorEastAsia" w:hAnsi="Cambria Math"/>
                  <w:i/>
                  <w:lang w:val="en-GB"/>
                </w:rPr>
              </m:ctrlPr>
            </m:dPr>
            <m:e>
              <m:r>
                <w:rPr>
                  <w:rFonts w:ascii="Cambria Math" w:eastAsiaTheme="minorEastAsia" w:hAnsi="Cambria Math"/>
                  <w:lang w:val="en-GB"/>
                </w:rPr>
                <m:t>dir(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m:t>
                  </m:r>
                </m:sub>
              </m:sSub>
            </m:e>
          </m:d>
          <m:r>
            <w:rPr>
              <w:rFonts w:ascii="Cambria Math" w:eastAsiaTheme="minorEastAsia" w:hAnsi="Cambria Math"/>
              <w:lang w:val="en-GB"/>
            </w:rPr>
            <m:t>,dir(</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t>
              </m:r>
            </m:sub>
          </m:sSub>
          <m:r>
            <w:rPr>
              <w:rFonts w:ascii="Cambria Math" w:eastAsiaTheme="minorEastAsia" w:hAnsi="Cambria Math"/>
              <w:lang w:val="en-GB"/>
            </w:rPr>
            <m:t>))=</m:t>
          </m:r>
          <m:f>
            <m:fPr>
              <m:ctrlPr>
                <w:rPr>
                  <w:rFonts w:ascii="Cambria Math" w:eastAsiaTheme="minorEastAsia" w:hAnsi="Cambria Math"/>
                  <w:i/>
                  <w:lang w:val="el-GR"/>
                </w:rPr>
              </m:ctrlPr>
            </m:fPr>
            <m:num>
              <m:r>
                <w:rPr>
                  <w:rFonts w:ascii="Cambria Math" w:eastAsiaTheme="minorEastAsia" w:hAnsi="Cambria Math"/>
                  <w:lang w:val="el-GR"/>
                </w:rPr>
                <m:t>π</m:t>
              </m:r>
            </m:num>
            <m:den>
              <m:r>
                <w:rPr>
                  <w:rFonts w:ascii="Cambria Math" w:eastAsiaTheme="minorEastAsia" w:hAnsi="Cambria Math"/>
                  <w:lang w:val="el-GR"/>
                </w:rPr>
                <m:t>2</m:t>
              </m:r>
            </m:den>
          </m:f>
        </m:oMath>
      </m:oMathPara>
    </w:p>
    <w:p w:rsidR="00BF75FF" w:rsidRPr="00BF75FF" w:rsidRDefault="00BF75FF" w:rsidP="00BF75FF">
      <w:pPr>
        <w:bidi w:val="0"/>
        <w:rPr>
          <w:rFonts w:eastAsiaTheme="minorEastAsia"/>
          <w:iCs/>
          <w:sz w:val="24"/>
          <w:szCs w:val="24"/>
          <w:lang w:val="en-GB"/>
        </w:rPr>
      </w:pPr>
      <w:r>
        <w:rPr>
          <w:rFonts w:eastAsiaTheme="minorEastAsia"/>
          <w:b/>
          <w:bCs/>
          <w:iCs/>
          <w:lang w:val="en-GB"/>
        </w:rPr>
        <w:t xml:space="preserve">Define: </w:t>
      </w:r>
      <w:r>
        <w:rPr>
          <w:rFonts w:eastAsiaTheme="minorEastAsia"/>
          <w:iCs/>
          <w:lang w:val="en-GB"/>
        </w:rPr>
        <w:t xml:space="preserve">an </w:t>
      </w:r>
      <w:r>
        <w:rPr>
          <w:rFonts w:eastAsiaTheme="minorEastAsia"/>
          <w:i/>
          <w:sz w:val="24"/>
          <w:szCs w:val="24"/>
          <w:lang w:val="en-GB"/>
        </w:rPr>
        <w:t>internal direction</w:t>
      </w:r>
      <w:r w:rsidRPr="00BF75FF">
        <w:rPr>
          <w:rFonts w:eastAsiaTheme="minorEastAsia"/>
          <w:iCs/>
          <w:lang w:val="en-GB"/>
        </w:rPr>
        <w:t>for an angle is a direction</w:t>
      </w:r>
      <w:r>
        <w:rPr>
          <w:rFonts w:eastAsiaTheme="minorEastAsia"/>
          <w:iCs/>
          <w:lang w:val="en-GB"/>
        </w:rPr>
        <w:t xml:space="preserve"> that is included in the angle </w:t>
      </w:r>
      <w:r>
        <w:rPr>
          <w:rFonts w:eastAsiaTheme="minorEastAsia"/>
          <w:iCs/>
          <w:lang w:val="en-GB"/>
        </w:rPr>
        <w:br/>
      </w:r>
      <m:oMathPara>
        <m:oMath>
          <m:r>
            <w:rPr>
              <w:rFonts w:ascii="Cambria Math" w:eastAsiaTheme="minorEastAsia" w:hAnsi="Cambria Math"/>
              <w:lang w:val="en-GB"/>
            </w:rPr>
            <m:t>di</m:t>
          </m:r>
          <m:sSub>
            <m:sSubPr>
              <m:ctrlPr>
                <w:rPr>
                  <w:rFonts w:ascii="Cambria Math" w:eastAsiaTheme="minorEastAsia" w:hAnsi="Cambria Math"/>
                  <w:i/>
                  <w:iCs/>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r>
            <w:rPr>
              <w:rFonts w:ascii="Cambria Math" w:eastAsiaTheme="minorEastAsia" w:hAnsi="Cambria Math"/>
              <w:lang w:val="en-GB"/>
            </w:rPr>
            <m:t>∈</m:t>
          </m:r>
          <m:r>
            <w:rPr>
              <w:rFonts w:ascii="Cambria Math" w:eastAsiaTheme="minorEastAsia" w:hAnsi="Cambria Math"/>
              <w:lang w:val="el-GR"/>
            </w:rPr>
            <m:t>α</m:t>
          </m:r>
          <m:d>
            <m:dPr>
              <m:ctrlPr>
                <w:rPr>
                  <w:rFonts w:ascii="Cambria Math" w:eastAsiaTheme="minorEastAsia" w:hAnsi="Cambria Math"/>
                  <w:i/>
                  <w:iCs/>
                  <w:lang w:val="en-GB"/>
                </w:rPr>
              </m:ctrlPr>
            </m:dPr>
            <m:e>
              <m:r>
                <w:rPr>
                  <w:rFonts w:ascii="Cambria Math" w:eastAsiaTheme="minorEastAsia" w:hAnsi="Cambria Math"/>
                  <w:lang w:val="en-GB"/>
                </w:rPr>
                <m:t>di</m:t>
              </m:r>
              <m:sSub>
                <m:sSubPr>
                  <m:ctrlPr>
                    <w:rPr>
                      <w:rFonts w:ascii="Cambria Math" w:eastAsiaTheme="minorEastAsia" w:hAnsi="Cambria Math"/>
                      <w:i/>
                      <w:iCs/>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iCs/>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e>
          </m:d>
          <m:r>
            <w:rPr>
              <w:rFonts w:ascii="Cambria Math" w:eastAsiaTheme="minorEastAsia" w:hAnsi="Cambria Math"/>
            </w:rPr>
            <m:t xml:space="preserve"> s.t </m:t>
          </m:r>
          <m:r>
            <w:rPr>
              <w:rFonts w:ascii="Cambria Math" w:eastAsiaTheme="minorEastAsia" w:hAnsi="Cambria Math"/>
              <w:lang w:val="el-GR"/>
            </w:rPr>
            <m:t>διρ</m:t>
          </m:r>
          <m:d>
            <m:dPr>
              <m:ctrlPr>
                <w:rPr>
                  <w:rFonts w:ascii="Cambria Math" w:eastAsiaTheme="minorEastAsia" w:hAnsi="Cambria Math"/>
                  <w:i/>
                  <w:iCs/>
                  <w:lang w:val="en-GB"/>
                </w:rPr>
              </m:ctrlPr>
            </m:dPr>
            <m:e>
              <m:r>
                <w:rPr>
                  <w:rFonts w:ascii="Cambria Math" w:eastAsiaTheme="minorEastAsia" w:hAnsi="Cambria Math"/>
                  <w:lang w:val="en-GB"/>
                </w:rPr>
                <m:t>di</m:t>
              </m:r>
              <m:sSub>
                <m:sSubPr>
                  <m:ctrlPr>
                    <w:rPr>
                      <w:rFonts w:ascii="Cambria Math" w:eastAsiaTheme="minorEastAsia" w:hAnsi="Cambria Math"/>
                      <w:i/>
                      <w:iCs/>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iCs/>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e>
          </m:d>
          <m:r>
            <w:rPr>
              <w:rFonts w:ascii="Cambria Math" w:eastAsiaTheme="minorEastAsia" w:hAnsi="Cambria Math"/>
              <w:lang w:val="en-GB"/>
            </w:rPr>
            <m:t>=</m:t>
          </m:r>
          <m:r>
            <w:rPr>
              <w:rFonts w:ascii="Cambria Math" w:eastAsiaTheme="minorEastAsia" w:hAnsi="Cambria Math"/>
              <w:lang w:val="el-GR"/>
            </w:rPr>
            <m:t>διρ</m:t>
          </m:r>
          <m:d>
            <m:dPr>
              <m:ctrlPr>
                <w:rPr>
                  <w:rFonts w:ascii="Cambria Math" w:eastAsiaTheme="minorEastAsia" w:hAnsi="Cambria Math"/>
                  <w:i/>
                  <w:iCs/>
                </w:rPr>
              </m:ctrlPr>
            </m:dPr>
            <m:e>
              <m:r>
                <w:rPr>
                  <w:rFonts w:ascii="Cambria Math" w:eastAsiaTheme="minorEastAsia" w:hAnsi="Cambria Math"/>
                  <w:lang w:val="en-GB"/>
                </w:rPr>
                <m:t>di</m:t>
              </m:r>
              <m:sSub>
                <m:sSubPr>
                  <m:ctrlPr>
                    <w:rPr>
                      <w:rFonts w:ascii="Cambria Math" w:eastAsiaTheme="minorEastAsia" w:hAnsi="Cambria Math"/>
                      <w:i/>
                      <w:iCs/>
                      <w:lang w:val="en-GB"/>
                    </w:rPr>
                  </m:ctrlPr>
                </m:sSubPr>
                <m:e>
                  <m:r>
                    <w:rPr>
                      <w:rFonts w:ascii="Cambria Math" w:eastAsiaTheme="minorEastAsia" w:hAnsi="Cambria Math"/>
                      <w:lang w:val="en-GB"/>
                    </w:rPr>
                    <m:t>r</m:t>
                  </m:r>
                </m:e>
                <m:sub>
                  <m:r>
                    <w:rPr>
                      <w:rFonts w:ascii="Cambria Math" w:eastAsiaTheme="minorEastAsia" w:hAnsi="Cambria Math"/>
                      <w:lang w:val="en-GB"/>
                    </w:rPr>
                    <m:t>c</m:t>
                  </m:r>
                </m:sub>
              </m:sSub>
              <m:r>
                <w:rPr>
                  <w:rFonts w:ascii="Cambria Math" w:eastAsiaTheme="minorEastAsia" w:hAnsi="Cambria Math"/>
                  <w:lang w:val="en-GB"/>
                </w:rPr>
                <m:t>di</m:t>
              </m:r>
              <m:sSub>
                <m:sSubPr>
                  <m:ctrlPr>
                    <w:rPr>
                      <w:rFonts w:ascii="Cambria Math" w:eastAsiaTheme="minorEastAsia" w:hAnsi="Cambria Math"/>
                      <w:i/>
                      <w:iCs/>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ctrlPr>
                <w:rPr>
                  <w:rFonts w:ascii="Cambria Math" w:eastAsiaTheme="minorEastAsia" w:hAnsi="Cambria Math"/>
                  <w:i/>
                  <w:iCs/>
                  <w:lang w:val="en-GB"/>
                </w:rPr>
              </m:ctrlPr>
            </m:e>
          </m:d>
          <m:r>
            <w:rPr>
              <w:rFonts w:ascii="Cambria Math" w:eastAsiaTheme="minorEastAsia" w:hAnsi="Cambria Math"/>
              <w:lang w:val="en-GB"/>
            </w:rPr>
            <m:t>=</m:t>
          </m:r>
          <m:r>
            <w:rPr>
              <w:rFonts w:ascii="Cambria Math" w:eastAsiaTheme="minorEastAsia" w:hAnsi="Cambria Math"/>
              <w:lang w:val="el-GR"/>
            </w:rPr>
            <m:t>διρ</m:t>
          </m:r>
          <m:r>
            <w:rPr>
              <w:rFonts w:ascii="Cambria Math" w:eastAsiaTheme="minorEastAsia" w:hAnsi="Cambria Math"/>
            </w:rPr>
            <m:t>(</m:t>
          </m:r>
          <m:r>
            <w:rPr>
              <w:rFonts w:ascii="Cambria Math" w:eastAsiaTheme="minorEastAsia" w:hAnsi="Cambria Math"/>
              <w:lang w:val="en-GB"/>
            </w:rPr>
            <m:t>di</m:t>
          </m:r>
          <m:sSub>
            <m:sSubPr>
              <m:ctrlPr>
                <w:rPr>
                  <w:rFonts w:ascii="Cambria Math" w:eastAsiaTheme="minorEastAsia" w:hAnsi="Cambria Math"/>
                  <w:i/>
                  <w:iCs/>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r>
            <w:rPr>
              <w:rFonts w:ascii="Cambria Math" w:eastAsiaTheme="minorEastAsia" w:hAnsi="Cambria Math"/>
              <w:lang w:val="en-GB"/>
            </w:rPr>
            <m:t>di</m:t>
          </m:r>
          <m:sSub>
            <m:sSubPr>
              <m:ctrlPr>
                <w:rPr>
                  <w:rFonts w:ascii="Cambria Math" w:eastAsiaTheme="minorEastAsia" w:hAnsi="Cambria Math"/>
                  <w:i/>
                  <w:iCs/>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r>
            <w:rPr>
              <w:rFonts w:ascii="Cambria Math" w:eastAsiaTheme="minorEastAsia" w:hAnsi="Cambria Math"/>
              <w:lang w:val="en-GB"/>
            </w:rPr>
            <m:t>)</m:t>
          </m:r>
        </m:oMath>
      </m:oMathPara>
    </w:p>
    <w:p w:rsidR="008C1D77" w:rsidRDefault="008C1D77" w:rsidP="007C460C">
      <w:pPr>
        <w:bidi w:val="0"/>
        <w:rPr>
          <w:rFonts w:eastAsiaTheme="minorEastAsia"/>
          <w:sz w:val="28"/>
          <w:szCs w:val="28"/>
          <w:u w:val="single"/>
          <w:lang w:val="en-GB"/>
        </w:rPr>
      </w:pPr>
    </w:p>
    <w:p w:rsidR="009A1987" w:rsidRPr="007B7AA3" w:rsidRDefault="002949B5" w:rsidP="008C1D77">
      <w:pPr>
        <w:bidi w:val="0"/>
        <w:rPr>
          <w:rFonts w:eastAsiaTheme="minorEastAsia"/>
          <w:lang w:val="en-GB"/>
        </w:rPr>
      </w:pPr>
      <w:r w:rsidRPr="00954F14">
        <w:rPr>
          <w:rFonts w:eastAsiaTheme="minorEastAsia"/>
          <w:sz w:val="28"/>
          <w:szCs w:val="28"/>
          <w:u w:val="single"/>
          <w:lang w:val="en-GB"/>
        </w:rPr>
        <w:lastRenderedPageBreak/>
        <w:t>Circle</w:t>
      </w:r>
    </w:p>
    <w:p w:rsidR="00491D1F" w:rsidRPr="00251F55" w:rsidRDefault="00491D1F" w:rsidP="007C460C">
      <w:pPr>
        <w:bidi w:val="0"/>
        <w:rPr>
          <w:rFonts w:eastAsiaTheme="minorEastAsia"/>
          <w:lang w:val="en-GB"/>
        </w:rPr>
      </w:pPr>
      <w:r w:rsidRPr="00251F55">
        <w:rPr>
          <w:rFonts w:eastAsiaTheme="minorEastAsia"/>
          <w:b/>
          <w:bCs/>
          <w:lang w:val="en-GB"/>
        </w:rPr>
        <w:t xml:space="preserve">Define: </w:t>
      </w:r>
      <w:r w:rsidRPr="00251F55">
        <w:rPr>
          <w:rFonts w:eastAsiaTheme="minorEastAsia"/>
          <w:lang w:val="en-GB"/>
        </w:rPr>
        <w:t xml:space="preserve"> a circle is a set of points identified by a distance and placed by a point</w:t>
      </w:r>
    </w:p>
    <w:p w:rsidR="00491D1F" w:rsidRPr="004E7965" w:rsidRDefault="004E7965" w:rsidP="007C460C">
      <w:pPr>
        <w:bidi w:val="0"/>
        <w:rPr>
          <w:rFonts w:ascii="Cambria Math" w:eastAsiaTheme="minorEastAsia" w:hAnsi="Cambria Math"/>
          <w:lang w:val="en-GB"/>
          <w:oMath/>
        </w:rPr>
      </w:pPr>
      <m:oMathPara>
        <m:oMath>
          <m:r>
            <w:rPr>
              <w:rFonts w:ascii="Cambria Math" w:eastAsiaTheme="minorEastAsia" w:hAnsi="Cambria Math"/>
              <w:lang w:val="en-GB"/>
            </w:rPr>
            <m:t>O</m:t>
          </m:r>
          <m:d>
            <m:dPr>
              <m:ctrlPr>
                <w:rPr>
                  <w:rFonts w:ascii="Cambria Math" w:eastAsiaTheme="minorEastAsia" w:hAnsi="Cambria Math"/>
                  <w:i/>
                  <w:lang w:val="en-GB"/>
                </w:rPr>
              </m:ctrlPr>
            </m:dPr>
            <m:e>
              <m:r>
                <w:rPr>
                  <w:rFonts w:ascii="Cambria Math" w:eastAsiaTheme="minorEastAsia" w:hAnsi="Cambria Math"/>
                  <w:lang w:val="en-GB"/>
                </w:rPr>
                <m:t>r</m:t>
              </m:r>
            </m:e>
          </m:d>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o</m:t>
                  </m:r>
                </m:sub>
              </m:sSub>
            </m:e>
          </m:d>
        </m:oMath>
      </m:oMathPara>
    </w:p>
    <w:p w:rsidR="00491D1F" w:rsidRPr="00251F55" w:rsidRDefault="00491D1F" w:rsidP="007C460C">
      <w:pPr>
        <w:bidi w:val="0"/>
        <w:rPr>
          <w:rFonts w:eastAsiaTheme="minorEastAsia"/>
          <w:lang w:val="en-GB"/>
        </w:rPr>
      </w:pPr>
      <w:r w:rsidRPr="00251F55">
        <w:rPr>
          <w:rFonts w:eastAsiaTheme="minorEastAsia"/>
          <w:lang w:val="en-GB"/>
        </w:rPr>
        <w:t>Such that</w:t>
      </w:r>
    </w:p>
    <w:p w:rsidR="00491D1F" w:rsidRPr="00A56EA9" w:rsidRDefault="00BF272F" w:rsidP="007C460C">
      <w:pPr>
        <w:bidi w:val="0"/>
        <w:rPr>
          <w:rFonts w:ascii="Cambria Math" w:eastAsiaTheme="minorEastAsia" w:hAnsi="Cambria Math"/>
          <w:lang w:val="en-GB"/>
          <w:oMath/>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cs="Cambria Math"/>
              <w:lang w:val="en-GB"/>
            </w:rPr>
            <m:t>∈</m:t>
          </m:r>
          <m:r>
            <w:rPr>
              <w:rFonts w:ascii="Cambria Math" w:eastAsiaTheme="minorEastAsia" w:hAnsi="Cambria Math" w:cs="Calibri"/>
              <w:lang w:val="en-GB"/>
            </w:rPr>
            <m:t>O</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e>
          </m:d>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o</m:t>
                  </m:r>
                </m:sub>
              </m:sSub>
            </m:e>
          </m:d>
          <m:r>
            <w:rPr>
              <w:rFonts w:ascii="Cambria Math" w:eastAsiaTheme="minorEastAsia" w:hAnsi="Cambria Math"/>
              <w:lang w:val="en-GB"/>
            </w:rPr>
            <m:t xml:space="preserve"> iff 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o</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oMath>
      </m:oMathPara>
    </w:p>
    <w:p w:rsidR="00491D1F" w:rsidRPr="00A56EA9" w:rsidRDefault="00A56EA9" w:rsidP="007C460C">
      <w:pPr>
        <w:bidi w:val="0"/>
        <w:rPr>
          <w:rFonts w:ascii="Cambria Math" w:eastAsiaTheme="minorEastAsia" w:hAnsi="Cambria Math"/>
          <w:lang w:val="en-GB"/>
          <w:oMath/>
        </w:rPr>
      </w:pPr>
      <m:oMathPara>
        <m:oMath>
          <m:r>
            <w:rPr>
              <w:rFonts w:ascii="Cambria Math" w:eastAsiaTheme="minorEastAsia" w:hAnsi="Cambria Math" w:cs="Cambria Math"/>
              <w:lang w:val="en-GB"/>
            </w:rPr>
            <m:t>∀</m:t>
          </m:r>
          <m:r>
            <w:rPr>
              <w:rFonts w:ascii="Cambria Math" w:eastAsiaTheme="minorEastAsia" w:hAnsi="Cambria Math" w:cs="Calibri"/>
              <w:lang w:val="en-GB"/>
            </w:rPr>
            <m:t>di</m:t>
          </m:r>
          <m:sSub>
            <m:sSubPr>
              <m:ctrlPr>
                <w:rPr>
                  <w:rFonts w:ascii="Cambria Math" w:eastAsiaTheme="minorEastAsia" w:hAnsi="Cambria Math"/>
                  <w:i/>
                  <w:lang w:val="en-GB"/>
                </w:rPr>
              </m:ctrlPr>
            </m:sSubPr>
            <m:e>
              <m:r>
                <w:rPr>
                  <w:rFonts w:ascii="Cambria Math" w:eastAsiaTheme="minorEastAsia" w:hAnsi="Cambria Math" w:cs="Calibri"/>
                  <w:lang w:val="en-GB"/>
                </w:rPr>
                <m:t>r</m:t>
              </m:r>
            </m:e>
            <m:sub>
              <m:r>
                <w:rPr>
                  <w:rFonts w:ascii="Cambria Math" w:eastAsiaTheme="minorEastAsia" w:hAnsi="Cambria Math"/>
                  <w:lang w:val="en-GB"/>
                </w:rPr>
                <m:t>a</m:t>
              </m:r>
              <m:ctrlPr>
                <w:rPr>
                  <w:rFonts w:ascii="Cambria Math" w:eastAsiaTheme="minorEastAsia" w:hAnsi="Cambria Math" w:cs="Cambria Math"/>
                  <w:i/>
                  <w:lang w:val="en-GB"/>
                </w:rPr>
              </m:ctrlPr>
            </m:sub>
          </m:sSub>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p</m:t>
              </m:r>
            </m:e>
            <m:sub>
              <m:r>
                <w:rPr>
                  <w:rFonts w:ascii="Cambria Math" w:eastAsiaTheme="minorEastAsia" w:hAnsi="Cambria Math"/>
                  <w:lang w:val="en-GB"/>
                </w:rPr>
                <m:t>a</m:t>
              </m:r>
              <m:ctrlPr>
                <w:rPr>
                  <w:rFonts w:ascii="Cambria Math" w:eastAsiaTheme="minorEastAsia" w:hAnsi="Cambria Math" w:cs="Cambria Math"/>
                  <w:i/>
                  <w:lang w:val="en-GB"/>
                </w:rPr>
              </m:ctrlPr>
            </m:sub>
          </m:sSub>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O</m:t>
              </m:r>
            </m:e>
            <m:sub>
              <m:r>
                <w:rPr>
                  <w:rFonts w:ascii="Cambria Math" w:eastAsiaTheme="minorEastAsia" w:hAnsi="Cambria Math"/>
                  <w:lang w:val="en-GB"/>
                </w:rPr>
                <m:t>c</m:t>
              </m:r>
              <m:ctrlPr>
                <w:rPr>
                  <w:rFonts w:ascii="Cambria Math" w:eastAsiaTheme="minorEastAsia" w:hAnsi="Cambria Math" w:cs="Cambria Math"/>
                  <w:i/>
                  <w:lang w:val="en-GB"/>
                </w:rPr>
              </m:ctrlP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ctrlPr>
                <w:rPr>
                  <w:rFonts w:ascii="Cambria Math" w:eastAsiaTheme="minorEastAsia" w:hAnsi="Cambria Math" w:cs="Cambria Math"/>
                  <w:i/>
                  <w:lang w:val="en-GB"/>
                </w:rPr>
              </m:ctrlP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o</m:t>
                  </m:r>
                  <m:ctrlPr>
                    <w:rPr>
                      <w:rFonts w:ascii="Cambria Math" w:eastAsiaTheme="minorEastAsia" w:hAnsi="Cambria Math" w:cs="Cambria Math"/>
                      <w:i/>
                      <w:lang w:val="en-GB"/>
                    </w:rPr>
                  </m:ctrlP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ctrlPr>
                    <w:rPr>
                      <w:rFonts w:ascii="Cambria Math" w:eastAsiaTheme="minorEastAsia" w:hAnsi="Cambria Math" w:cs="Cambria Math"/>
                      <w:i/>
                      <w:lang w:val="en-GB"/>
                    </w:rPr>
                  </m:ctrlPr>
                </m:sub>
              </m:sSub>
            </m:e>
          </m:d>
          <m:r>
            <m:rPr>
              <m:sty m:val="p"/>
            </m:rPr>
            <w:rPr>
              <w:rFonts w:ascii="Cambria Math" w:eastAsiaTheme="minorEastAsia" w:hAnsi="Cambria Math"/>
              <w:lang w:val="en-GB"/>
            </w:rPr>
            <w:br/>
          </m:r>
        </m:oMath>
        <m:oMath>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p</m:t>
              </m:r>
            </m:e>
            <m:sub>
              <m:r>
                <w:rPr>
                  <w:rFonts w:ascii="Cambria Math" w:eastAsiaTheme="minorEastAsia" w:hAnsi="Cambria Math"/>
                  <w:lang w:val="en-GB"/>
                </w:rPr>
                <m:t>a</m:t>
              </m:r>
              <m:ctrlPr>
                <w:rPr>
                  <w:rFonts w:ascii="Cambria Math" w:eastAsiaTheme="minorEastAsia" w:hAnsi="Cambria Math" w:cs="Cambria Math"/>
                  <w:i/>
                  <w:lang w:val="en-GB"/>
                </w:rPr>
              </m:ctrlPr>
            </m:sub>
          </m:sSub>
          <m:r>
            <w:rPr>
              <w:rFonts w:ascii="Cambria Math" w:eastAsiaTheme="minorEastAsia" w:hAnsi="Cambria Math" w:cs="Cambria Math"/>
              <w:lang w:val="en-GB"/>
            </w:rPr>
            <m:t>∈</m:t>
          </m:r>
          <m:sSub>
            <m:sSubPr>
              <m:ctrlPr>
                <w:rPr>
                  <w:rFonts w:ascii="Cambria Math" w:eastAsiaTheme="minorEastAsia" w:hAnsi="Cambria Math"/>
                  <w:i/>
                  <w:lang w:val="en-GB"/>
                </w:rPr>
              </m:ctrlPr>
            </m:sSubPr>
            <m:e>
              <m:r>
                <w:rPr>
                  <w:rFonts w:ascii="Cambria Math" w:eastAsiaTheme="minorEastAsia" w:hAnsi="Cambria Math" w:cs="Calibri"/>
                  <w:lang w:val="en-GB"/>
                </w:rPr>
                <m:t>O</m:t>
              </m:r>
            </m:e>
            <m:sub>
              <m:r>
                <w:rPr>
                  <w:rFonts w:ascii="Cambria Math" w:eastAsiaTheme="minorEastAsia" w:hAnsi="Cambria Math"/>
                  <w:lang w:val="en-GB"/>
                </w:rPr>
                <m:t>c</m:t>
              </m:r>
              <m:ctrlPr>
                <w:rPr>
                  <w:rFonts w:ascii="Cambria Math" w:eastAsiaTheme="minorEastAsia" w:hAnsi="Cambria Math" w:cs="Cambria Math"/>
                  <w:i/>
                  <w:lang w:val="en-GB"/>
                </w:rPr>
              </m:ctrlPr>
            </m:sub>
          </m:sSub>
          <m:r>
            <w:rPr>
              <w:rFonts w:ascii="Cambria Math" w:eastAsiaTheme="minorEastAsia" w:hAnsi="Cambria Math" w:cs="Cambria Math"/>
              <w:lang w:val="en-GB"/>
            </w:rPr>
            <m:t>∃</m:t>
          </m:r>
          <m:r>
            <w:rPr>
              <w:rFonts w:ascii="Cambria Math" w:eastAsiaTheme="minorEastAsia" w:hAnsi="Cambria Math" w:cs="Calibri"/>
              <w:lang w:val="en-GB"/>
            </w:rPr>
            <m:t>di</m:t>
          </m:r>
          <m:sSub>
            <m:sSubPr>
              <m:ctrlPr>
                <w:rPr>
                  <w:rFonts w:ascii="Cambria Math" w:eastAsiaTheme="minorEastAsia" w:hAnsi="Cambria Math"/>
                  <w:i/>
                  <w:lang w:val="en-GB"/>
                </w:rPr>
              </m:ctrlPr>
            </m:sSubPr>
            <m:e>
              <m:r>
                <w:rPr>
                  <w:rFonts w:ascii="Cambria Math" w:eastAsiaTheme="minorEastAsia" w:hAnsi="Cambria Math" w:cs="Calibri"/>
                  <w:lang w:val="en-GB"/>
                </w:rPr>
                <m:t>r</m:t>
              </m:r>
            </m:e>
            <m:sub>
              <m:r>
                <w:rPr>
                  <w:rFonts w:ascii="Cambria Math" w:eastAsiaTheme="minorEastAsia" w:hAnsi="Cambria Math"/>
                  <w:lang w:val="en-GB"/>
                </w:rPr>
                <m:t>a</m:t>
              </m:r>
              <m:ctrlPr>
                <w:rPr>
                  <w:rFonts w:ascii="Cambria Math" w:eastAsiaTheme="minorEastAsia" w:hAnsi="Cambria Math" w:cs="Cambria Math"/>
                  <w:i/>
                  <w:lang w:val="en-GB"/>
                </w:rPr>
              </m:ctrlPr>
            </m:sub>
          </m:sSub>
          <m:r>
            <w:rPr>
              <w:rFonts w:ascii="Cambria Math" w:eastAsiaTheme="minorEastAsia" w:hAnsi="Cambria Math"/>
              <w:lang w:val="en-GB"/>
            </w:rPr>
            <m:t>:di</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ctrlPr>
                <w:rPr>
                  <w:rFonts w:ascii="Cambria Math" w:eastAsiaTheme="minorEastAsia" w:hAnsi="Cambria Math" w:cs="Cambria Math"/>
                  <w:i/>
                  <w:lang w:val="en-GB"/>
                </w:rPr>
              </m:ctrlPr>
            </m:sub>
          </m:sSub>
          <m:r>
            <w:rPr>
              <w:rFonts w:ascii="Cambria Math" w:eastAsiaTheme="minorEastAsia" w:hAnsi="Cambria Math"/>
              <w:lang w:val="en-GB"/>
            </w:rPr>
            <m:t>=dir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o</m:t>
                  </m:r>
                  <m:ctrlPr>
                    <w:rPr>
                      <w:rFonts w:ascii="Cambria Math" w:eastAsiaTheme="minorEastAsia" w:hAnsi="Cambria Math" w:cs="Cambria Math"/>
                      <w:i/>
                      <w:lang w:val="en-GB"/>
                    </w:rPr>
                  </m:ctrlP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a</m:t>
                  </m:r>
                  <m:ctrlPr>
                    <w:rPr>
                      <w:rFonts w:ascii="Cambria Math" w:eastAsiaTheme="minorEastAsia" w:hAnsi="Cambria Math" w:cs="Cambria Math"/>
                      <w:i/>
                      <w:lang w:val="en-GB"/>
                    </w:rPr>
                  </m:ctrlPr>
                </m:sub>
              </m:sSub>
            </m:e>
          </m:d>
        </m:oMath>
      </m:oMathPara>
    </w:p>
    <w:p w:rsidR="00DE364D" w:rsidRPr="00DE364D" w:rsidRDefault="00BF272F" w:rsidP="007C460C">
      <w:pPr>
        <w:bidi w:val="0"/>
        <w:rPr>
          <w:rFonts w:eastAsiaTheme="minorEastAsia"/>
          <w:b/>
          <w:bCs/>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o</m:t>
            </m:r>
          </m:sub>
        </m:sSub>
      </m:oMath>
      <w:r w:rsidR="00DE364D">
        <w:rPr>
          <w:rFonts w:eastAsiaTheme="minorEastAsia"/>
          <w:lang w:val="en-GB"/>
        </w:rPr>
        <w:t>is called the center of the circ</w:t>
      </w:r>
      <w:r w:rsidR="002949B5">
        <w:rPr>
          <w:rFonts w:eastAsiaTheme="minorEastAsia"/>
          <w:lang w:val="en-GB"/>
        </w:rPr>
        <w:t>l</w:t>
      </w:r>
      <w:r w:rsidR="00DE364D">
        <w:rPr>
          <w:rFonts w:eastAsiaTheme="minorEastAsia"/>
          <w:lang w:val="en-GB"/>
        </w:rPr>
        <w:t xml:space="preserve">e.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oMath>
      <w:r w:rsidR="00DE364D">
        <w:rPr>
          <w:rFonts w:eastAsiaTheme="minorEastAsia"/>
          <w:lang w:val="en-GB"/>
        </w:rPr>
        <w:t xml:space="preserve"> is called the radius of the circle.</w:t>
      </w:r>
    </w:p>
    <w:p w:rsidR="008D6408" w:rsidRDefault="00DE364D" w:rsidP="007C460C">
      <w:pPr>
        <w:bidi w:val="0"/>
        <w:rPr>
          <w:rFonts w:eastAsiaTheme="minorEastAsia"/>
          <w:lang w:val="en-GB"/>
        </w:rPr>
      </w:pPr>
      <w:r>
        <w:rPr>
          <w:rFonts w:eastAsiaTheme="minorEastAsia"/>
          <w:b/>
          <w:bCs/>
          <w:lang w:val="en-GB"/>
        </w:rPr>
        <w:t xml:space="preserve">Propositions: </w:t>
      </w:r>
      <w:r>
        <w:rPr>
          <w:rFonts w:eastAsiaTheme="minorEastAsia"/>
          <w:lang w:val="en-GB"/>
        </w:rPr>
        <w:t>about the crossing of lines and circles and circles and circles</w:t>
      </w:r>
    </w:p>
    <w:p w:rsidR="00DE364D" w:rsidRPr="00DE364D" w:rsidRDefault="00123F6F" w:rsidP="007C460C">
      <w:pPr>
        <w:bidi w:val="0"/>
        <w:rPr>
          <w:rFonts w:eastAsiaTheme="minorEastAsia"/>
          <w:lang w:val="en-GB"/>
        </w:rPr>
      </w:pPr>
      <w:r>
        <w:rPr>
          <w:rFonts w:eastAsiaTheme="minorEastAsia"/>
          <w:b/>
          <w:bCs/>
          <w:lang w:val="en-GB"/>
        </w:rPr>
        <w:t>Propositions 9</w:t>
      </w:r>
      <w:r w:rsidR="00DE364D">
        <w:rPr>
          <w:rFonts w:eastAsiaTheme="minorEastAsia"/>
          <w:b/>
          <w:bCs/>
          <w:lang w:val="en-GB"/>
        </w:rPr>
        <w:t>:</w:t>
      </w:r>
      <w:r w:rsidR="00DE364D">
        <w:rPr>
          <w:rFonts w:eastAsiaTheme="minorEastAsia"/>
          <w:lang w:val="en-GB"/>
        </w:rPr>
        <w:t xml:space="preserve"> the line from a point on the circle to the point on the other side that include the </w:t>
      </w:r>
      <w:r w:rsidR="002949B5">
        <w:rPr>
          <w:rFonts w:eastAsiaTheme="minorEastAsia"/>
          <w:lang w:val="en-GB"/>
        </w:rPr>
        <w:t>centre</w:t>
      </w:r>
      <w:r w:rsidR="00DE364D">
        <w:rPr>
          <w:rFonts w:eastAsiaTheme="minorEastAsia"/>
          <w:lang w:val="en-GB"/>
        </w:rPr>
        <w:t xml:space="preserve"> of the circle divide circle by two.</w:t>
      </w:r>
    </w:p>
    <w:p w:rsidR="00491D1F" w:rsidRPr="00251F55" w:rsidRDefault="00491D1F" w:rsidP="007C460C">
      <w:pPr>
        <w:bidi w:val="0"/>
        <w:rPr>
          <w:rFonts w:eastAsiaTheme="minorEastAsia"/>
          <w:lang w:val="en-GB"/>
        </w:rPr>
      </w:pPr>
      <w:r w:rsidRPr="00251F55">
        <w:rPr>
          <w:rFonts w:eastAsiaTheme="minorEastAsia"/>
          <w:lang w:val="en-GB"/>
        </w:rPr>
        <w:t xml:space="preserve">The </w:t>
      </w:r>
      <w:r w:rsidR="002949B5" w:rsidRPr="00251F55">
        <w:rPr>
          <w:rFonts w:eastAsiaTheme="minorEastAsia"/>
          <w:lang w:val="en-GB"/>
        </w:rPr>
        <w:t>length that</w:t>
      </w:r>
      <w:r w:rsidRPr="00251F55">
        <w:rPr>
          <w:rFonts w:eastAsiaTheme="minorEastAsia"/>
          <w:lang w:val="en-GB"/>
        </w:rPr>
        <w:t xml:space="preserve"> is defined by both of the paths along the circle is the same and amount to:</w:t>
      </w:r>
    </w:p>
    <w:p w:rsidR="00491D1F" w:rsidRPr="00F8787A" w:rsidRDefault="00F8787A" w:rsidP="007C460C">
      <w:pPr>
        <w:bidi w:val="0"/>
        <w:rPr>
          <w:rFonts w:ascii="Cambria Math" w:eastAsiaTheme="minorEastAsia" w:hAnsi="Cambria Math"/>
          <w:lang w:val="en-GB"/>
          <w:oMath/>
        </w:rPr>
      </w:pPr>
      <m:oMathPara>
        <m:oMath>
          <m:r>
            <w:rPr>
              <w:rFonts w:ascii="Cambria Math" w:eastAsiaTheme="minorEastAsia" w:hAnsi="Cambria Math"/>
              <w:lang w:val="en-GB"/>
            </w:rPr>
            <m:t>lng(path(O(</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r>
            <w:rPr>
              <w:rFonts w:ascii="Cambria Math" w:eastAsiaTheme="minorEastAsia" w:hAnsi="Cambria Math"/>
              <w:lang w:val="en-GB"/>
            </w:rPr>
            <m:t xml:space="preserve"> ) ) )=2</m:t>
          </m:r>
          <m:r>
            <w:rPr>
              <w:rFonts w:ascii="Cambria Math" w:eastAsiaTheme="minorEastAsia" w:hAnsi="Cambria Math"/>
              <w:lang w:val="el-GR"/>
            </w:rPr>
            <m:t>π</m:t>
          </m:r>
          <m:r>
            <w:rPr>
              <w:rFonts w:ascii="Cambria Math" w:eastAsiaTheme="minorEastAsia"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r>
            <w:rPr>
              <w:rFonts w:ascii="Cambria Math" w:eastAsiaTheme="minorEastAsia" w:hAnsi="Cambria Math"/>
              <w:lang w:val="en-GB"/>
            </w:rPr>
            <m:t>≈6.28∙</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oMath>
      </m:oMathPara>
    </w:p>
    <w:p w:rsidR="00491D1F" w:rsidRPr="00251F55" w:rsidRDefault="00491D1F" w:rsidP="007C460C">
      <w:pPr>
        <w:bidi w:val="0"/>
        <w:rPr>
          <w:rFonts w:eastAsiaTheme="minorEastAsia"/>
          <w:iCs/>
          <w:lang w:val="en-GB"/>
        </w:rPr>
      </w:pPr>
      <w:r w:rsidRPr="00251F55">
        <w:rPr>
          <w:rFonts w:eastAsiaTheme="minorEastAsia"/>
          <w:iCs/>
          <w:lang w:val="en-GB"/>
        </w:rPr>
        <w:t xml:space="preserve">If </w:t>
      </w:r>
      <w:r w:rsidRPr="00251F55">
        <w:rPr>
          <w:rFonts w:eastAsiaTheme="minorEastAsia"/>
          <w:lang w:val="en-GB"/>
        </w:rPr>
        <w:t>p</w:t>
      </w:r>
      <w:r w:rsidRPr="00251F55">
        <w:rPr>
          <w:rFonts w:eastAsiaTheme="minorEastAsia"/>
          <w:iCs/>
          <w:lang w:val="en-GB"/>
        </w:rPr>
        <w:t>_</w:t>
      </w:r>
      <w:r w:rsidRPr="00251F55">
        <w:rPr>
          <w:rFonts w:eastAsiaTheme="minorEastAsia"/>
          <w:lang w:val="en-GB"/>
        </w:rPr>
        <w:t>o</w:t>
      </w:r>
      <w:r w:rsidRPr="00251F55">
        <w:rPr>
          <w:rFonts w:ascii="Cambria Math" w:eastAsiaTheme="minorEastAsia" w:hAnsi="Cambria Math" w:cs="Cambria Math"/>
          <w:lang w:val="en-GB"/>
        </w:rPr>
        <w:t>∈</w:t>
      </w:r>
      <w:r w:rsidRPr="00251F55">
        <w:rPr>
          <w:rFonts w:ascii="Calibri" w:eastAsiaTheme="minorEastAsia" w:hAnsi="Calibri" w:cs="Calibri"/>
          <w:lang w:val="en-GB"/>
        </w:rPr>
        <w:t>l</w:t>
      </w:r>
      <w:r w:rsidRPr="00251F55">
        <w:rPr>
          <w:rFonts w:eastAsiaTheme="minorEastAsia"/>
          <w:iCs/>
          <w:lang w:val="en-GB"/>
        </w:rPr>
        <w:t>_</w:t>
      </w:r>
      <w:r w:rsidRPr="00251F55">
        <w:rPr>
          <w:rFonts w:eastAsiaTheme="minorEastAsia"/>
          <w:lang w:val="en-GB"/>
        </w:rPr>
        <w:t>a</w:t>
      </w:r>
      <w:r w:rsidRPr="00251F55">
        <w:rPr>
          <w:rFonts w:eastAsiaTheme="minorEastAsia"/>
          <w:iCs/>
          <w:lang w:val="en-GB"/>
        </w:rPr>
        <w:t xml:space="preserve">  where p</w:t>
      </w:r>
      <w:r w:rsidRPr="00251F55">
        <w:rPr>
          <w:rFonts w:eastAsiaTheme="minorEastAsia"/>
          <w:iCs/>
          <w:vertAlign w:val="subscript"/>
          <w:lang w:val="en-GB"/>
        </w:rPr>
        <w:t xml:space="preserve">o  </w:t>
      </w:r>
      <w:r w:rsidRPr="00251F55">
        <w:rPr>
          <w:rFonts w:eastAsiaTheme="minorEastAsia"/>
          <w:iCs/>
          <w:lang w:val="en-GB"/>
        </w:rPr>
        <w:t xml:space="preserve">is a centre of a circle </w:t>
      </w:r>
      <w:r w:rsidRPr="00251F55">
        <w:rPr>
          <w:rFonts w:eastAsiaTheme="minorEastAsia"/>
          <w:lang w:val="en-GB"/>
        </w:rPr>
        <w:t>O</w:t>
      </w:r>
      <w:r w:rsidRPr="00251F55">
        <w:rPr>
          <w:rFonts w:eastAsiaTheme="minorEastAsia"/>
          <w:iCs/>
          <w:lang w:val="en-GB"/>
        </w:rPr>
        <w:t>_</w:t>
      </w:r>
      <w:r w:rsidRPr="00251F55">
        <w:rPr>
          <w:rFonts w:eastAsiaTheme="minorEastAsia"/>
          <w:lang w:val="en-GB"/>
        </w:rPr>
        <w:t>b</w:t>
      </w:r>
      <w:r w:rsidRPr="00251F55">
        <w:rPr>
          <w:rFonts w:eastAsiaTheme="minorEastAsia"/>
          <w:iCs/>
          <w:lang w:val="en-GB"/>
        </w:rPr>
        <w:t xml:space="preserve"> than </w:t>
      </w:r>
      <w:r w:rsidRPr="00251F55">
        <w:rPr>
          <w:rFonts w:eastAsiaTheme="minorEastAsia"/>
          <w:lang w:val="en-GB"/>
        </w:rPr>
        <w:t>l</w:t>
      </w:r>
      <w:r w:rsidRPr="00251F55">
        <w:rPr>
          <w:rFonts w:eastAsiaTheme="minorEastAsia"/>
          <w:iCs/>
          <w:lang w:val="en-GB"/>
        </w:rPr>
        <w:t>_</w:t>
      </w:r>
      <w:r w:rsidRPr="00251F55">
        <w:rPr>
          <w:rFonts w:eastAsiaTheme="minorEastAsia"/>
          <w:lang w:val="en-GB"/>
        </w:rPr>
        <w:t>a and O</w:t>
      </w:r>
      <w:r w:rsidRPr="00251F55">
        <w:rPr>
          <w:rFonts w:eastAsiaTheme="minorEastAsia"/>
          <w:iCs/>
          <w:lang w:val="en-GB"/>
        </w:rPr>
        <w:t>_</w:t>
      </w:r>
      <w:r w:rsidRPr="00251F55">
        <w:rPr>
          <w:rFonts w:eastAsiaTheme="minorEastAsia"/>
          <w:lang w:val="en-GB"/>
        </w:rPr>
        <w:t>b</w:t>
      </w:r>
      <w:r w:rsidRPr="00251F55">
        <w:rPr>
          <w:rFonts w:eastAsiaTheme="minorEastAsia"/>
          <w:iCs/>
          <w:lang w:val="en-GB"/>
        </w:rPr>
        <w:t xml:space="preserve">  shere 0,1 or 2 points. </w:t>
      </w:r>
      <w:r w:rsidRPr="00251F55">
        <w:rPr>
          <w:rFonts w:eastAsiaTheme="minorEastAsia"/>
          <w:iCs/>
          <w:lang w:val="en-GB"/>
        </w:rPr>
        <w:br/>
        <w:t xml:space="preserve">if </w:t>
      </w:r>
      <w:r w:rsidRPr="00251F55">
        <w:rPr>
          <w:rFonts w:eastAsiaTheme="minorEastAsia"/>
          <w:lang w:val="en-GB"/>
        </w:rPr>
        <w:t>l</w:t>
      </w:r>
      <w:r w:rsidRPr="00251F55">
        <w:rPr>
          <w:rFonts w:eastAsiaTheme="minorEastAsia"/>
          <w:iCs/>
          <w:lang w:val="en-GB"/>
        </w:rPr>
        <w:t>_</w:t>
      </w:r>
      <w:r w:rsidRPr="00251F55">
        <w:rPr>
          <w:rFonts w:eastAsiaTheme="minorEastAsia"/>
          <w:lang w:val="en-GB"/>
        </w:rPr>
        <w:t>a&lt;r</w:t>
      </w:r>
      <w:r w:rsidRPr="00251F55">
        <w:rPr>
          <w:rFonts w:eastAsiaTheme="minorEastAsia"/>
          <w:iCs/>
          <w:lang w:val="en-GB"/>
        </w:rPr>
        <w:t>_</w:t>
      </w:r>
      <w:r w:rsidRPr="00251F55">
        <w:rPr>
          <w:rFonts w:eastAsiaTheme="minorEastAsia"/>
          <w:lang w:val="en-GB"/>
        </w:rPr>
        <w:t>o</w:t>
      </w:r>
      <w:r w:rsidRPr="00251F55">
        <w:rPr>
          <w:rFonts w:eastAsiaTheme="minorEastAsia"/>
          <w:iCs/>
          <w:lang w:val="en-GB"/>
        </w:rPr>
        <w:t xml:space="preserve"> where </w:t>
      </w:r>
      <w:r w:rsidRPr="00251F55">
        <w:rPr>
          <w:rFonts w:eastAsiaTheme="minorEastAsia"/>
          <w:lang w:val="en-GB"/>
        </w:rPr>
        <w:t>r</w:t>
      </w:r>
      <w:r w:rsidRPr="00251F55">
        <w:rPr>
          <w:rFonts w:eastAsiaTheme="minorEastAsia"/>
          <w:iCs/>
          <w:lang w:val="en-GB"/>
        </w:rPr>
        <w:t>_</w:t>
      </w:r>
      <w:r w:rsidRPr="00251F55">
        <w:rPr>
          <w:rFonts w:eastAsiaTheme="minorEastAsia"/>
          <w:lang w:val="en-GB"/>
        </w:rPr>
        <w:t>o</w:t>
      </w:r>
      <w:r w:rsidRPr="00251F55">
        <w:rPr>
          <w:rFonts w:eastAsiaTheme="minorEastAsia"/>
          <w:iCs/>
          <w:lang w:val="en-GB"/>
        </w:rPr>
        <w:t xml:space="preserve"> is the distance of the </w:t>
      </w:r>
      <w:r w:rsidRPr="00251F55">
        <w:rPr>
          <w:rFonts w:eastAsiaTheme="minorEastAsia"/>
          <w:lang w:val="en-GB"/>
        </w:rPr>
        <w:t>O</w:t>
      </w:r>
      <w:r w:rsidRPr="00251F55">
        <w:rPr>
          <w:rFonts w:eastAsiaTheme="minorEastAsia"/>
          <w:iCs/>
          <w:lang w:val="en-GB"/>
        </w:rPr>
        <w:t>_</w:t>
      </w:r>
      <w:r w:rsidRPr="00251F55">
        <w:rPr>
          <w:rFonts w:eastAsiaTheme="minorEastAsia"/>
          <w:lang w:val="en-GB"/>
        </w:rPr>
        <w:t>b</w:t>
      </w:r>
      <w:r w:rsidRPr="00251F55">
        <w:rPr>
          <w:rFonts w:eastAsiaTheme="minorEastAsia"/>
          <w:iCs/>
          <w:lang w:val="en-GB"/>
        </w:rPr>
        <w:t>. The circle and the line shere 0 points.</w:t>
      </w:r>
      <w:r w:rsidRPr="00251F55">
        <w:rPr>
          <w:rFonts w:eastAsiaTheme="minorEastAsia"/>
          <w:iCs/>
          <w:lang w:val="en-GB"/>
        </w:rPr>
        <w:br/>
        <w:t xml:space="preserve">if </w:t>
      </w:r>
      <w:r w:rsidRPr="00251F55">
        <w:rPr>
          <w:rFonts w:eastAsiaTheme="minorEastAsia"/>
          <w:lang w:val="en-GB"/>
        </w:rPr>
        <w:t>l</w:t>
      </w:r>
      <w:r w:rsidRPr="00251F55">
        <w:rPr>
          <w:rFonts w:eastAsiaTheme="minorEastAsia"/>
          <w:iCs/>
          <w:lang w:val="en-GB"/>
        </w:rPr>
        <w:t>_</w:t>
      </w:r>
      <w:r w:rsidRPr="00251F55">
        <w:rPr>
          <w:rFonts w:eastAsiaTheme="minorEastAsia"/>
          <w:lang w:val="en-GB"/>
        </w:rPr>
        <w:t>a≥r</w:t>
      </w:r>
      <w:r w:rsidRPr="00251F55">
        <w:rPr>
          <w:rFonts w:eastAsiaTheme="minorEastAsia"/>
          <w:iCs/>
          <w:lang w:val="en-GB"/>
        </w:rPr>
        <w:t>_</w:t>
      </w:r>
      <w:r w:rsidRPr="00251F55">
        <w:rPr>
          <w:rFonts w:eastAsiaTheme="minorEastAsia"/>
          <w:lang w:val="en-GB"/>
        </w:rPr>
        <w:t>o</w:t>
      </w:r>
      <w:r w:rsidRPr="00251F55">
        <w:rPr>
          <w:rFonts w:eastAsiaTheme="minorEastAsia"/>
          <w:iCs/>
          <w:lang w:val="en-GB"/>
        </w:rPr>
        <w:t xml:space="preserve">  they shere 0 or 1 points.</w:t>
      </w:r>
      <w:r w:rsidRPr="00251F55">
        <w:rPr>
          <w:rFonts w:eastAsiaTheme="minorEastAsia"/>
          <w:iCs/>
          <w:lang w:val="en-GB"/>
        </w:rPr>
        <w:br/>
        <w:t xml:space="preserve">if </w:t>
      </w:r>
      <w:r w:rsidRPr="00251F55">
        <w:rPr>
          <w:rFonts w:eastAsiaTheme="minorEastAsia"/>
          <w:lang w:val="en-GB"/>
        </w:rPr>
        <w:t>l</w:t>
      </w:r>
      <w:r w:rsidRPr="00251F55">
        <w:rPr>
          <w:rFonts w:eastAsiaTheme="minorEastAsia"/>
          <w:iCs/>
          <w:lang w:val="en-GB"/>
        </w:rPr>
        <w:t>_</w:t>
      </w:r>
      <w:r w:rsidRPr="00251F55">
        <w:rPr>
          <w:rFonts w:eastAsiaTheme="minorEastAsia"/>
          <w:lang w:val="en-GB"/>
        </w:rPr>
        <w:t>a≥2∙r</w:t>
      </w:r>
      <w:r w:rsidRPr="00251F55">
        <w:rPr>
          <w:rFonts w:eastAsiaTheme="minorEastAsia"/>
          <w:iCs/>
          <w:lang w:val="en-GB"/>
        </w:rPr>
        <w:t>_</w:t>
      </w:r>
      <w:r w:rsidRPr="00251F55">
        <w:rPr>
          <w:rFonts w:eastAsiaTheme="minorEastAsia"/>
          <w:lang w:val="en-GB"/>
        </w:rPr>
        <w:t>o</w:t>
      </w:r>
      <w:r w:rsidRPr="00251F55">
        <w:rPr>
          <w:rFonts w:eastAsiaTheme="minorEastAsia"/>
          <w:iCs/>
          <w:lang w:val="en-GB"/>
        </w:rPr>
        <w:t xml:space="preserve">  they shere 2 points. </w:t>
      </w:r>
    </w:p>
    <w:p w:rsidR="00491D1F" w:rsidRPr="00251F55" w:rsidRDefault="00491D1F" w:rsidP="007C460C">
      <w:pPr>
        <w:bidi w:val="0"/>
        <w:rPr>
          <w:rFonts w:eastAsiaTheme="minorEastAsia"/>
          <w:iCs/>
          <w:lang w:val="en-GB"/>
        </w:rPr>
      </w:pPr>
    </w:p>
    <w:tbl>
      <w:tblPr>
        <w:tblStyle w:val="TableGrid"/>
        <w:tblW w:w="0" w:type="auto"/>
        <w:tblLook w:val="04A0" w:firstRow="1" w:lastRow="0" w:firstColumn="1" w:lastColumn="0" w:noHBand="0" w:noVBand="1"/>
      </w:tblPr>
      <w:tblGrid>
        <w:gridCol w:w="2130"/>
        <w:gridCol w:w="2131"/>
        <w:gridCol w:w="2131"/>
      </w:tblGrid>
      <w:tr w:rsidR="00491D1F" w:rsidRPr="00251F55" w:rsidTr="00926940">
        <w:tc>
          <w:tcPr>
            <w:tcW w:w="2130" w:type="dxa"/>
          </w:tcPr>
          <w:p w:rsidR="00491D1F" w:rsidRPr="00251F55" w:rsidRDefault="00491D1F" w:rsidP="007C460C">
            <w:pPr>
              <w:bidi w:val="0"/>
              <w:rPr>
                <w:rFonts w:eastAsiaTheme="minorEastAsia"/>
                <w:iCs/>
                <w:lang w:val="en-GB"/>
              </w:rPr>
            </w:pPr>
            <w:r w:rsidRPr="00251F55">
              <w:rPr>
                <w:rFonts w:eastAsiaTheme="minorEastAsia"/>
                <w:lang w:val="en-GB"/>
              </w:rPr>
              <w:t>≥r</w:t>
            </w:r>
          </w:p>
        </w:tc>
        <w:tc>
          <w:tcPr>
            <w:tcW w:w="2131" w:type="dxa"/>
          </w:tcPr>
          <w:p w:rsidR="00491D1F" w:rsidRPr="00251F55" w:rsidRDefault="00491D1F" w:rsidP="007C460C">
            <w:pPr>
              <w:bidi w:val="0"/>
              <w:rPr>
                <w:rFonts w:eastAsiaTheme="minorEastAsia"/>
                <w:iCs/>
                <w:lang w:val="en-GB"/>
              </w:rPr>
            </w:pPr>
            <w:r w:rsidRPr="00251F55">
              <w:rPr>
                <w:rFonts w:eastAsiaTheme="minorEastAsia"/>
                <w:iCs/>
                <w:lang w:val="en-GB"/>
              </w:rPr>
              <w:t>&lt;r</w:t>
            </w:r>
          </w:p>
        </w:tc>
        <w:tc>
          <w:tcPr>
            <w:tcW w:w="2131" w:type="dxa"/>
          </w:tcPr>
          <w:p w:rsidR="00491D1F" w:rsidRPr="00251F55" w:rsidRDefault="00491D1F" w:rsidP="007C460C">
            <w:pPr>
              <w:bidi w:val="0"/>
              <w:rPr>
                <w:rFonts w:eastAsiaTheme="minorEastAsia"/>
                <w:iCs/>
                <w:lang w:val="en-GB"/>
              </w:rPr>
            </w:pPr>
          </w:p>
        </w:tc>
      </w:tr>
      <w:tr w:rsidR="00491D1F" w:rsidRPr="00251F55" w:rsidTr="00926940">
        <w:tc>
          <w:tcPr>
            <w:tcW w:w="2130" w:type="dxa"/>
          </w:tcPr>
          <w:p w:rsidR="00491D1F" w:rsidRPr="00251F55" w:rsidRDefault="00491D1F" w:rsidP="007C460C">
            <w:pPr>
              <w:bidi w:val="0"/>
              <w:rPr>
                <w:rFonts w:eastAsiaTheme="minorEastAsia"/>
                <w:iCs/>
                <w:lang w:val="en-GB"/>
              </w:rPr>
            </w:pPr>
            <w:r w:rsidRPr="00251F55">
              <w:rPr>
                <w:rFonts w:eastAsiaTheme="minorEastAsia"/>
                <w:iCs/>
                <w:lang w:val="en-GB"/>
              </w:rPr>
              <w:t>1</w:t>
            </w:r>
          </w:p>
        </w:tc>
        <w:tc>
          <w:tcPr>
            <w:tcW w:w="2131" w:type="dxa"/>
          </w:tcPr>
          <w:p w:rsidR="00491D1F" w:rsidRPr="00251F55" w:rsidRDefault="00491D1F" w:rsidP="007C460C">
            <w:pPr>
              <w:bidi w:val="0"/>
              <w:rPr>
                <w:rFonts w:eastAsiaTheme="minorEastAsia"/>
                <w:iCs/>
                <w:lang w:val="en-GB"/>
              </w:rPr>
            </w:pPr>
            <w:r w:rsidRPr="00251F55">
              <w:rPr>
                <w:rFonts w:eastAsiaTheme="minorEastAsia"/>
                <w:iCs/>
                <w:lang w:val="en-GB"/>
              </w:rPr>
              <w:t>0</w:t>
            </w:r>
          </w:p>
        </w:tc>
        <w:tc>
          <w:tcPr>
            <w:tcW w:w="2131" w:type="dxa"/>
          </w:tcPr>
          <w:p w:rsidR="00491D1F" w:rsidRPr="00251F55" w:rsidRDefault="00491D1F" w:rsidP="007C460C">
            <w:pPr>
              <w:bidi w:val="0"/>
              <w:rPr>
                <w:rFonts w:eastAsiaTheme="minorEastAsia"/>
                <w:iCs/>
                <w:lang w:val="en-GB"/>
              </w:rPr>
            </w:pPr>
            <w:r w:rsidRPr="00251F55">
              <w:rPr>
                <w:rFonts w:eastAsiaTheme="minorEastAsia"/>
                <w:iCs/>
                <w:lang w:val="en-GB"/>
              </w:rPr>
              <w:t>&lt;r</w:t>
            </w:r>
          </w:p>
        </w:tc>
      </w:tr>
      <w:tr w:rsidR="00491D1F" w:rsidRPr="00251F55" w:rsidTr="00926940">
        <w:tc>
          <w:tcPr>
            <w:tcW w:w="2130" w:type="dxa"/>
          </w:tcPr>
          <w:p w:rsidR="00491D1F" w:rsidRPr="00251F55" w:rsidRDefault="00491D1F" w:rsidP="007C460C">
            <w:pPr>
              <w:bidi w:val="0"/>
              <w:rPr>
                <w:rFonts w:eastAsiaTheme="minorEastAsia"/>
                <w:iCs/>
                <w:lang w:val="en-GB"/>
              </w:rPr>
            </w:pPr>
            <w:r w:rsidRPr="00251F55">
              <w:rPr>
                <w:rFonts w:eastAsiaTheme="minorEastAsia"/>
                <w:iCs/>
                <w:lang w:val="en-GB"/>
              </w:rPr>
              <w:t>2</w:t>
            </w:r>
          </w:p>
        </w:tc>
        <w:tc>
          <w:tcPr>
            <w:tcW w:w="2131" w:type="dxa"/>
          </w:tcPr>
          <w:p w:rsidR="00491D1F" w:rsidRPr="00251F55" w:rsidRDefault="00491D1F" w:rsidP="007C460C">
            <w:pPr>
              <w:bidi w:val="0"/>
              <w:rPr>
                <w:rFonts w:eastAsiaTheme="minorEastAsia"/>
                <w:iCs/>
                <w:lang w:val="en-GB"/>
              </w:rPr>
            </w:pPr>
            <w:r w:rsidRPr="00251F55">
              <w:rPr>
                <w:rFonts w:eastAsiaTheme="minorEastAsia"/>
                <w:iCs/>
                <w:lang w:val="en-GB"/>
              </w:rPr>
              <w:t>1</w:t>
            </w:r>
          </w:p>
        </w:tc>
        <w:tc>
          <w:tcPr>
            <w:tcW w:w="2131" w:type="dxa"/>
          </w:tcPr>
          <w:p w:rsidR="00491D1F" w:rsidRPr="00251F55" w:rsidRDefault="00491D1F" w:rsidP="007C460C">
            <w:pPr>
              <w:bidi w:val="0"/>
              <w:rPr>
                <w:rFonts w:eastAsiaTheme="minorEastAsia"/>
                <w:iCs/>
                <w:lang w:val="en-GB"/>
              </w:rPr>
            </w:pPr>
            <w:r w:rsidRPr="00251F55">
              <w:rPr>
                <w:rFonts w:eastAsiaTheme="minorEastAsia"/>
                <w:lang w:val="en-GB"/>
              </w:rPr>
              <w:t>≥r</w:t>
            </w:r>
          </w:p>
        </w:tc>
      </w:tr>
    </w:tbl>
    <w:p w:rsidR="00491D1F" w:rsidRPr="00251F55" w:rsidRDefault="00491D1F" w:rsidP="007C460C">
      <w:pPr>
        <w:bidi w:val="0"/>
        <w:rPr>
          <w:rFonts w:eastAsiaTheme="minorEastAsia"/>
          <w:iCs/>
          <w:lang w:val="en-GB"/>
        </w:rPr>
      </w:pPr>
    </w:p>
    <w:p w:rsidR="00491D1F" w:rsidRPr="00251F55" w:rsidRDefault="00491D1F" w:rsidP="007C460C">
      <w:pPr>
        <w:bidi w:val="0"/>
        <w:rPr>
          <w:rFonts w:eastAsiaTheme="minorEastAsia"/>
          <w:iCs/>
          <w:lang w:val="en-GB"/>
        </w:rPr>
      </w:pPr>
      <w:r w:rsidRPr="00251F55">
        <w:rPr>
          <w:rFonts w:eastAsiaTheme="minorEastAsia"/>
          <w:b/>
          <w:bCs/>
          <w:iCs/>
          <w:lang w:val="en-GB"/>
        </w:rPr>
        <w:t xml:space="preserve">Define: </w:t>
      </w:r>
      <w:r w:rsidRPr="00251F55">
        <w:rPr>
          <w:rFonts w:eastAsiaTheme="minorEastAsia"/>
          <w:iCs/>
          <w:lang w:val="en-GB"/>
        </w:rPr>
        <w:t>an arc is a segment of a circle defined by a distance and three points</w:t>
      </w:r>
    </w:p>
    <w:p w:rsidR="00491D1F" w:rsidRPr="00251F55" w:rsidRDefault="00491D1F" w:rsidP="007C460C">
      <w:pPr>
        <w:bidi w:val="0"/>
        <w:rPr>
          <w:rFonts w:eastAsiaTheme="minorEastAsia"/>
          <w:iCs/>
          <w:lang w:val="en-GB"/>
        </w:rPr>
      </w:pPr>
      <w:r w:rsidRPr="00251F55">
        <w:rPr>
          <w:rFonts w:eastAsiaTheme="minorEastAsia"/>
          <w:lang w:val="en-GB"/>
        </w:rPr>
        <w:t>∩(r,p</w:t>
      </w:r>
      <w:r w:rsidRPr="00251F55">
        <w:rPr>
          <w:rFonts w:eastAsiaTheme="minorEastAsia"/>
          <w:iCs/>
          <w:lang w:val="en-GB"/>
        </w:rPr>
        <w:t>_</w:t>
      </w:r>
      <w:r w:rsidRPr="00251F55">
        <w:rPr>
          <w:rFonts w:eastAsiaTheme="minorEastAsia"/>
          <w:lang w:val="en-GB"/>
        </w:rPr>
        <w:t>∩ p</w:t>
      </w:r>
      <w:r w:rsidRPr="00251F55">
        <w:rPr>
          <w:rFonts w:eastAsiaTheme="minorEastAsia"/>
          <w:iCs/>
          <w:lang w:val="en-GB"/>
        </w:rPr>
        <w:t>_</w:t>
      </w:r>
      <w:r w:rsidRPr="00251F55">
        <w:rPr>
          <w:rFonts w:eastAsiaTheme="minorEastAsia"/>
          <w:lang w:val="en-GB"/>
        </w:rPr>
        <w:t>a p</w:t>
      </w:r>
      <w:r w:rsidRPr="00251F55">
        <w:rPr>
          <w:rFonts w:eastAsiaTheme="minorEastAsia"/>
          <w:iCs/>
          <w:lang w:val="en-GB"/>
        </w:rPr>
        <w:t>_</w:t>
      </w:r>
      <w:r w:rsidRPr="00251F55">
        <w:rPr>
          <w:rFonts w:eastAsiaTheme="minorEastAsia"/>
          <w:lang w:val="en-GB"/>
        </w:rPr>
        <w:t>b)</w:t>
      </w:r>
    </w:p>
    <w:p w:rsidR="00491D1F" w:rsidRPr="00251F55" w:rsidRDefault="00491D1F" w:rsidP="007C460C">
      <w:pPr>
        <w:bidi w:val="0"/>
        <w:rPr>
          <w:rFonts w:eastAsiaTheme="minorEastAsia"/>
          <w:iCs/>
          <w:lang w:val="en-GB"/>
        </w:rPr>
      </w:pPr>
      <w:r w:rsidRPr="00251F55">
        <w:rPr>
          <w:rFonts w:eastAsiaTheme="minorEastAsia"/>
          <w:iCs/>
          <w:lang w:val="en-GB"/>
        </w:rPr>
        <w:t xml:space="preserve">such that </w:t>
      </w:r>
      <w:r w:rsidRPr="00251F55">
        <w:rPr>
          <w:rFonts w:eastAsiaTheme="minorEastAsia"/>
          <w:lang w:val="en-GB"/>
        </w:rPr>
        <w:t>p</w:t>
      </w:r>
      <w:r w:rsidRPr="00251F55">
        <w:rPr>
          <w:rFonts w:eastAsiaTheme="minorEastAsia"/>
          <w:iCs/>
          <w:lang w:val="en-GB"/>
        </w:rPr>
        <w:t>_</w:t>
      </w:r>
      <w:r w:rsidRPr="00251F55">
        <w:rPr>
          <w:rFonts w:eastAsiaTheme="minorEastAsia"/>
          <w:lang w:val="en-GB"/>
        </w:rPr>
        <w:t>c</w:t>
      </w:r>
      <w:r w:rsidRPr="00251F55">
        <w:rPr>
          <w:rFonts w:ascii="Cambria Math" w:eastAsiaTheme="minorEastAsia" w:hAnsi="Cambria Math" w:cs="Cambria Math"/>
          <w:lang w:val="en-GB"/>
        </w:rPr>
        <w:t>∈</w:t>
      </w:r>
      <w:r w:rsidRPr="00251F55">
        <w:rPr>
          <w:rFonts w:ascii="Calibri" w:eastAsiaTheme="minorEastAsia" w:hAnsi="Calibri" w:cs="Calibri"/>
          <w:lang w:val="en-GB"/>
        </w:rPr>
        <w:t>∩</w:t>
      </w:r>
      <w:r w:rsidRPr="00251F55">
        <w:rPr>
          <w:rFonts w:eastAsiaTheme="minorEastAsia"/>
          <w:iCs/>
          <w:lang w:val="en-GB"/>
        </w:rPr>
        <w:t>(</w:t>
      </w:r>
      <w:r w:rsidRPr="00251F55">
        <w:rPr>
          <w:rFonts w:eastAsiaTheme="minorEastAsia"/>
          <w:lang w:val="en-GB"/>
        </w:rPr>
        <w:t>r</w:t>
      </w:r>
      <w:r w:rsidRPr="00251F55">
        <w:rPr>
          <w:rFonts w:eastAsiaTheme="minorEastAsia"/>
          <w:iCs/>
          <w:lang w:val="en-GB"/>
        </w:rPr>
        <w:t>_</w:t>
      </w:r>
      <w:r w:rsidRPr="00251F55">
        <w:rPr>
          <w:rFonts w:eastAsiaTheme="minorEastAsia"/>
          <w:lang w:val="en-GB"/>
        </w:rPr>
        <w:t>∩p</w:t>
      </w:r>
      <w:r w:rsidRPr="00251F55">
        <w:rPr>
          <w:rFonts w:eastAsiaTheme="minorEastAsia"/>
          <w:iCs/>
          <w:lang w:val="en-GB"/>
        </w:rPr>
        <w:t>_</w:t>
      </w:r>
      <w:r w:rsidRPr="00251F55">
        <w:rPr>
          <w:rFonts w:eastAsiaTheme="minorEastAsia"/>
          <w:lang w:val="en-GB"/>
        </w:rPr>
        <w:t>∩p</w:t>
      </w:r>
      <w:r w:rsidRPr="00251F55">
        <w:rPr>
          <w:rFonts w:eastAsiaTheme="minorEastAsia"/>
          <w:iCs/>
          <w:lang w:val="en-GB"/>
        </w:rPr>
        <w:t>_</w:t>
      </w:r>
      <w:r w:rsidRPr="00251F55">
        <w:rPr>
          <w:rFonts w:eastAsiaTheme="minorEastAsia"/>
          <w:lang w:val="en-GB"/>
        </w:rPr>
        <w:t>ap</w:t>
      </w:r>
      <w:r w:rsidRPr="00251F55">
        <w:rPr>
          <w:rFonts w:eastAsiaTheme="minorEastAsia"/>
          <w:iCs/>
          <w:lang w:val="en-GB"/>
        </w:rPr>
        <w:t>_</w:t>
      </w:r>
      <w:r w:rsidRPr="00251F55">
        <w:rPr>
          <w:rFonts w:eastAsiaTheme="minorEastAsia"/>
          <w:lang w:val="en-GB"/>
        </w:rPr>
        <w:t>b</w:t>
      </w:r>
      <w:r w:rsidRPr="00251F55">
        <w:rPr>
          <w:rFonts w:eastAsiaTheme="minorEastAsia"/>
          <w:iCs/>
          <w:lang w:val="en-GB"/>
        </w:rPr>
        <w:t xml:space="preserve"> )</w:t>
      </w:r>
      <w:r w:rsidRPr="00251F55">
        <w:rPr>
          <w:rFonts w:eastAsiaTheme="minorEastAsia"/>
          <w:lang w:val="en-GB"/>
        </w:rPr>
        <w:t>iff r</w:t>
      </w:r>
      <w:r w:rsidRPr="00251F55">
        <w:rPr>
          <w:rFonts w:eastAsiaTheme="minorEastAsia"/>
          <w:iCs/>
          <w:lang w:val="en-GB"/>
        </w:rPr>
        <w:t>(</w:t>
      </w:r>
      <w:r w:rsidRPr="00251F55">
        <w:rPr>
          <w:rFonts w:eastAsiaTheme="minorEastAsia"/>
          <w:lang w:val="en-GB"/>
        </w:rPr>
        <w:t>p</w:t>
      </w:r>
      <w:r w:rsidRPr="00251F55">
        <w:rPr>
          <w:rFonts w:eastAsiaTheme="minorEastAsia"/>
          <w:iCs/>
          <w:lang w:val="en-GB"/>
        </w:rPr>
        <w:t>_</w:t>
      </w:r>
      <w:r w:rsidRPr="00251F55">
        <w:rPr>
          <w:rFonts w:eastAsiaTheme="minorEastAsia"/>
          <w:lang w:val="en-GB"/>
        </w:rPr>
        <w:t>c,p</w:t>
      </w:r>
      <w:r w:rsidRPr="00251F55">
        <w:rPr>
          <w:rFonts w:eastAsiaTheme="minorEastAsia"/>
          <w:iCs/>
          <w:lang w:val="en-GB"/>
        </w:rPr>
        <w:t>_(</w:t>
      </w:r>
      <w:r w:rsidRPr="00251F55">
        <w:rPr>
          <w:rFonts w:eastAsiaTheme="minorEastAsia"/>
          <w:lang w:val="en-GB"/>
        </w:rPr>
        <w:t>p</w:t>
      </w:r>
      <w:r w:rsidRPr="00251F55">
        <w:rPr>
          <w:rFonts w:eastAsiaTheme="minorEastAsia"/>
          <w:iCs/>
          <w:lang w:val="en-GB"/>
        </w:rPr>
        <w:t>_</w:t>
      </w:r>
      <w:r w:rsidRPr="00251F55">
        <w:rPr>
          <w:rFonts w:eastAsiaTheme="minorEastAsia"/>
          <w:lang w:val="en-GB"/>
        </w:rPr>
        <w:t>∩</w:t>
      </w:r>
      <w:r w:rsidRPr="00251F55">
        <w:rPr>
          <w:rFonts w:eastAsiaTheme="minorEastAsia"/>
          <w:iCs/>
          <w:lang w:val="en-GB"/>
        </w:rPr>
        <w:t xml:space="preserve"> ) )</w:t>
      </w:r>
      <w:r w:rsidRPr="00251F55">
        <w:rPr>
          <w:rFonts w:eastAsiaTheme="minorEastAsia"/>
          <w:lang w:val="en-GB"/>
        </w:rPr>
        <w:t>=r</w:t>
      </w:r>
      <w:r w:rsidRPr="00251F55">
        <w:rPr>
          <w:rFonts w:eastAsiaTheme="minorEastAsia"/>
          <w:iCs/>
          <w:lang w:val="en-GB"/>
        </w:rPr>
        <w:t>_</w:t>
      </w:r>
      <w:r w:rsidRPr="00251F55">
        <w:rPr>
          <w:rFonts w:eastAsiaTheme="minorEastAsia"/>
          <w:lang w:val="en-GB"/>
        </w:rPr>
        <w:t>∩</w:t>
      </w:r>
      <w:r w:rsidRPr="00251F55">
        <w:rPr>
          <w:rFonts w:eastAsiaTheme="minorEastAsia"/>
          <w:iCs/>
          <w:lang w:val="en-GB"/>
        </w:rPr>
        <w:br/>
      </w:r>
      <w:r w:rsidRPr="00251F55">
        <w:rPr>
          <w:rFonts w:eastAsiaTheme="minorEastAsia"/>
          <w:lang w:val="en-GB"/>
        </w:rPr>
        <w:t>p_∩</w:t>
      </w:r>
      <w:r w:rsidRPr="00251F55">
        <w:rPr>
          <w:rFonts w:eastAsiaTheme="minorEastAsia"/>
          <w:iCs/>
          <w:lang w:val="en-GB"/>
        </w:rPr>
        <w:t xml:space="preserve"> is called the centre of the arc</w:t>
      </w:r>
    </w:p>
    <w:p w:rsidR="00491D1F" w:rsidRPr="00251F55" w:rsidRDefault="00491D1F" w:rsidP="007C460C">
      <w:pPr>
        <w:bidi w:val="0"/>
        <w:rPr>
          <w:rFonts w:eastAsiaTheme="minorEastAsia"/>
          <w:iCs/>
          <w:lang w:val="en-GB"/>
        </w:rPr>
      </w:pPr>
      <w:r w:rsidRPr="00251F55">
        <w:rPr>
          <w:rFonts w:eastAsiaTheme="minorEastAsia"/>
          <w:iCs/>
          <w:lang w:val="en-GB"/>
        </w:rPr>
        <w:t xml:space="preserve">and </w:t>
      </w:r>
      <w:r w:rsidRPr="00251F55">
        <w:rPr>
          <w:rFonts w:eastAsiaTheme="minorEastAsia"/>
          <w:lang w:val="en-GB"/>
        </w:rPr>
        <w:t>path</w:t>
      </w:r>
      <w:r w:rsidRPr="00251F55">
        <w:rPr>
          <w:rFonts w:eastAsiaTheme="minorEastAsia"/>
          <w:iCs/>
          <w:lang w:val="en-GB"/>
        </w:rPr>
        <w:t>(</w:t>
      </w:r>
      <w:r w:rsidRPr="00251F55">
        <w:rPr>
          <w:rFonts w:eastAsiaTheme="minorEastAsia"/>
          <w:lang w:val="en-GB"/>
        </w:rPr>
        <w:t>∩</w:t>
      </w:r>
      <w:r w:rsidRPr="00251F55">
        <w:rPr>
          <w:rFonts w:eastAsiaTheme="minorEastAsia"/>
          <w:iCs/>
          <w:lang w:val="en-GB"/>
        </w:rPr>
        <w:t>(</w:t>
      </w:r>
      <w:r w:rsidRPr="00251F55">
        <w:rPr>
          <w:rFonts w:eastAsiaTheme="minorEastAsia"/>
          <w:lang w:val="en-GB"/>
        </w:rPr>
        <w:t>r</w:t>
      </w:r>
      <w:r w:rsidRPr="00251F55">
        <w:rPr>
          <w:rFonts w:eastAsiaTheme="minorEastAsia"/>
          <w:iCs/>
          <w:lang w:val="en-GB"/>
        </w:rPr>
        <w:t>_</w:t>
      </w:r>
      <w:r w:rsidRPr="00251F55">
        <w:rPr>
          <w:rFonts w:eastAsiaTheme="minorEastAsia"/>
          <w:lang w:val="en-GB"/>
        </w:rPr>
        <w:t>∩p</w:t>
      </w:r>
      <w:r w:rsidRPr="00251F55">
        <w:rPr>
          <w:rFonts w:eastAsiaTheme="minorEastAsia"/>
          <w:iCs/>
          <w:lang w:val="en-GB"/>
        </w:rPr>
        <w:t>_</w:t>
      </w:r>
      <w:r w:rsidRPr="00251F55">
        <w:rPr>
          <w:rFonts w:eastAsiaTheme="minorEastAsia"/>
          <w:lang w:val="en-GB"/>
        </w:rPr>
        <w:t>∩p</w:t>
      </w:r>
      <w:r w:rsidRPr="00251F55">
        <w:rPr>
          <w:rFonts w:eastAsiaTheme="minorEastAsia"/>
          <w:iCs/>
          <w:lang w:val="en-GB"/>
        </w:rPr>
        <w:t>_</w:t>
      </w:r>
      <w:r w:rsidRPr="00251F55">
        <w:rPr>
          <w:rFonts w:eastAsiaTheme="minorEastAsia"/>
          <w:lang w:val="en-GB"/>
        </w:rPr>
        <w:t>ap</w:t>
      </w:r>
      <w:r w:rsidRPr="00251F55">
        <w:rPr>
          <w:rFonts w:eastAsiaTheme="minorEastAsia"/>
          <w:iCs/>
          <w:lang w:val="en-GB"/>
        </w:rPr>
        <w:t>_</w:t>
      </w:r>
      <w:r w:rsidRPr="00251F55">
        <w:rPr>
          <w:rFonts w:eastAsiaTheme="minorEastAsia"/>
          <w:lang w:val="en-GB"/>
        </w:rPr>
        <w:t>b</w:t>
      </w:r>
      <w:r w:rsidRPr="00251F55">
        <w:rPr>
          <w:rFonts w:eastAsiaTheme="minorEastAsia"/>
          <w:iCs/>
          <w:lang w:val="en-GB"/>
        </w:rPr>
        <w:t xml:space="preserve"> ) )</w:t>
      </w:r>
      <w:r w:rsidRPr="00251F55">
        <w:rPr>
          <w:rFonts w:eastAsiaTheme="minorEastAsia"/>
          <w:lang w:val="en-GB"/>
        </w:rPr>
        <w:t>=path(cd</w:t>
      </w:r>
      <w:r w:rsidRPr="00251F55">
        <w:rPr>
          <w:rFonts w:eastAsiaTheme="minorEastAsia"/>
          <w:iCs/>
          <w:lang w:val="en-GB"/>
        </w:rPr>
        <w:t>(</w:t>
      </w:r>
      <w:r w:rsidRPr="00251F55">
        <w:rPr>
          <w:rFonts w:eastAsiaTheme="minorEastAsia"/>
          <w:lang w:val="en-GB"/>
        </w:rPr>
        <w:t>+</w:t>
      </w:r>
      <w:r w:rsidRPr="00251F55">
        <w:rPr>
          <w:rFonts w:eastAsiaTheme="minorEastAsia"/>
          <w:iCs/>
          <w:lang w:val="en-GB"/>
        </w:rPr>
        <w:t>)</w:t>
      </w:r>
      <w:r w:rsidRPr="00251F55">
        <w:rPr>
          <w:rFonts w:eastAsiaTheme="minorEastAsia"/>
          <w:lang w:val="en-GB"/>
        </w:rPr>
        <w:t>,p</w:t>
      </w:r>
      <w:r w:rsidRPr="00251F55">
        <w:rPr>
          <w:rFonts w:eastAsiaTheme="minorEastAsia"/>
          <w:iCs/>
          <w:lang w:val="en-GB"/>
        </w:rPr>
        <w:t>_</w:t>
      </w:r>
      <w:r w:rsidRPr="00251F55">
        <w:rPr>
          <w:rFonts w:eastAsiaTheme="minorEastAsia"/>
          <w:lang w:val="en-GB"/>
        </w:rPr>
        <w:t>ap</w:t>
      </w:r>
      <w:r w:rsidRPr="00251F55">
        <w:rPr>
          <w:rFonts w:eastAsiaTheme="minorEastAsia"/>
          <w:iCs/>
          <w:lang w:val="en-GB"/>
        </w:rPr>
        <w:t>_</w:t>
      </w:r>
      <w:r w:rsidRPr="00251F55">
        <w:rPr>
          <w:rFonts w:eastAsiaTheme="minorEastAsia"/>
          <w:lang w:val="en-GB"/>
        </w:rPr>
        <w:t>b)</w:t>
      </w:r>
    </w:p>
    <w:p w:rsidR="00491D1F" w:rsidRPr="00251F55" w:rsidRDefault="00491D1F" w:rsidP="007C460C">
      <w:pPr>
        <w:bidi w:val="0"/>
        <w:rPr>
          <w:rFonts w:eastAsiaTheme="minorEastAsia"/>
          <w:iCs/>
          <w:lang w:val="en-GB"/>
        </w:rPr>
      </w:pPr>
      <w:r w:rsidRPr="00251F55">
        <w:rPr>
          <w:rFonts w:eastAsiaTheme="minorEastAsia"/>
          <w:iCs/>
          <w:lang w:val="en-GB"/>
        </w:rPr>
        <w:t xml:space="preserve">If </w:t>
      </w:r>
      <w:r w:rsidRPr="00251F55">
        <w:rPr>
          <w:rFonts w:eastAsiaTheme="minorEastAsia"/>
          <w:lang w:val="en-GB"/>
        </w:rPr>
        <w:t>p</w:t>
      </w:r>
      <w:r w:rsidRPr="00251F55">
        <w:rPr>
          <w:rFonts w:eastAsiaTheme="minorEastAsia"/>
          <w:iCs/>
          <w:lang w:val="en-GB"/>
        </w:rPr>
        <w:t>_</w:t>
      </w:r>
      <w:r w:rsidRPr="00251F55">
        <w:rPr>
          <w:rFonts w:eastAsiaTheme="minorEastAsia"/>
          <w:lang w:val="en-GB"/>
        </w:rPr>
        <w:t>∩</w:t>
      </w:r>
      <w:r w:rsidRPr="00251F55">
        <w:rPr>
          <w:rFonts w:ascii="Cambria Math" w:eastAsiaTheme="minorEastAsia" w:hAnsi="Cambria Math" w:cs="Cambria Math"/>
          <w:lang w:val="en-GB"/>
        </w:rPr>
        <w:t>∈</w:t>
      </w:r>
      <w:r w:rsidRPr="00251F55">
        <w:rPr>
          <w:rFonts w:ascii="Calibri" w:eastAsiaTheme="minorEastAsia" w:hAnsi="Calibri" w:cs="Calibri"/>
          <w:lang w:val="en-GB"/>
        </w:rPr>
        <w:t>l</w:t>
      </w:r>
      <w:r w:rsidRPr="00251F55">
        <w:rPr>
          <w:rFonts w:eastAsiaTheme="minorEastAsia"/>
          <w:iCs/>
          <w:lang w:val="en-GB"/>
        </w:rPr>
        <w:t>_</w:t>
      </w:r>
      <w:r w:rsidRPr="00251F55">
        <w:rPr>
          <w:rFonts w:eastAsiaTheme="minorEastAsia"/>
          <w:lang w:val="en-GB"/>
        </w:rPr>
        <w:t>a</w:t>
      </w:r>
      <w:r w:rsidRPr="00251F55">
        <w:rPr>
          <w:rFonts w:eastAsiaTheme="minorEastAsia"/>
          <w:iCs/>
          <w:lang w:val="en-GB"/>
        </w:rPr>
        <w:t xml:space="preserve">  where </w:t>
      </w:r>
      <w:r w:rsidRPr="00251F55">
        <w:rPr>
          <w:rFonts w:eastAsiaTheme="minorEastAsia"/>
          <w:lang w:val="en-GB"/>
        </w:rPr>
        <w:t>p</w:t>
      </w:r>
      <w:r w:rsidRPr="00251F55">
        <w:rPr>
          <w:rFonts w:eastAsiaTheme="minorEastAsia"/>
          <w:iCs/>
          <w:lang w:val="en-GB"/>
        </w:rPr>
        <w:t>_</w:t>
      </w:r>
      <w:r w:rsidRPr="00251F55">
        <w:rPr>
          <w:rFonts w:eastAsiaTheme="minorEastAsia"/>
          <w:lang w:val="en-GB"/>
        </w:rPr>
        <w:t>∩</w:t>
      </w:r>
      <w:r w:rsidRPr="00251F55">
        <w:rPr>
          <w:rFonts w:eastAsiaTheme="minorEastAsia"/>
          <w:iCs/>
          <w:lang w:val="en-GB"/>
        </w:rPr>
        <w:t xml:space="preserve">is a centre of an arc </w:t>
      </w:r>
      <w:r w:rsidRPr="00251F55">
        <w:rPr>
          <w:rFonts w:eastAsiaTheme="minorEastAsia"/>
          <w:lang w:val="en-GB"/>
        </w:rPr>
        <w:t>∩</w:t>
      </w:r>
      <w:r w:rsidRPr="00251F55">
        <w:rPr>
          <w:rFonts w:eastAsiaTheme="minorEastAsia"/>
          <w:iCs/>
          <w:lang w:val="en-GB"/>
        </w:rPr>
        <w:t>_</w:t>
      </w:r>
      <w:r w:rsidRPr="00251F55">
        <w:rPr>
          <w:rFonts w:eastAsiaTheme="minorEastAsia"/>
          <w:lang w:val="en-GB"/>
        </w:rPr>
        <w:t>b</w:t>
      </w:r>
      <w:r w:rsidRPr="00251F55">
        <w:rPr>
          <w:rFonts w:eastAsiaTheme="minorEastAsia"/>
          <w:iCs/>
          <w:lang w:val="en-GB"/>
        </w:rPr>
        <w:t xml:space="preserve"> than </w:t>
      </w:r>
      <w:r w:rsidRPr="00251F55">
        <w:rPr>
          <w:rFonts w:eastAsiaTheme="minorEastAsia"/>
          <w:lang w:val="en-GB"/>
        </w:rPr>
        <w:t>l</w:t>
      </w:r>
      <w:r w:rsidRPr="00251F55">
        <w:rPr>
          <w:rFonts w:eastAsiaTheme="minorEastAsia"/>
          <w:iCs/>
          <w:lang w:val="en-GB"/>
        </w:rPr>
        <w:t>_</w:t>
      </w:r>
      <w:r w:rsidRPr="00251F55">
        <w:rPr>
          <w:rFonts w:eastAsiaTheme="minorEastAsia"/>
          <w:lang w:val="en-GB"/>
        </w:rPr>
        <w:t>a and ∩</w:t>
      </w:r>
      <w:r w:rsidRPr="00251F55">
        <w:rPr>
          <w:rFonts w:eastAsiaTheme="minorEastAsia"/>
          <w:iCs/>
          <w:lang w:val="en-GB"/>
        </w:rPr>
        <w:t>_</w:t>
      </w:r>
      <w:r w:rsidRPr="00251F55">
        <w:rPr>
          <w:rFonts w:eastAsiaTheme="minorEastAsia"/>
          <w:lang w:val="en-GB"/>
        </w:rPr>
        <w:t>b</w:t>
      </w:r>
      <w:r w:rsidRPr="00251F55">
        <w:rPr>
          <w:rFonts w:eastAsiaTheme="minorEastAsia"/>
          <w:iCs/>
          <w:lang w:val="en-GB"/>
        </w:rPr>
        <w:t xml:space="preserve">  shere 0 or 1 points.</w:t>
      </w:r>
      <w:r w:rsidRPr="00251F55">
        <w:rPr>
          <w:rFonts w:eastAsiaTheme="minorEastAsia"/>
          <w:iCs/>
          <w:lang w:val="en-GB"/>
        </w:rPr>
        <w:br/>
        <w:t xml:space="preserve">if </w:t>
      </w:r>
      <w:r w:rsidRPr="00251F55">
        <w:rPr>
          <w:rFonts w:eastAsiaTheme="minorEastAsia"/>
          <w:lang w:val="en-GB"/>
        </w:rPr>
        <w:t>l</w:t>
      </w:r>
      <w:r w:rsidRPr="00251F55">
        <w:rPr>
          <w:rFonts w:eastAsiaTheme="minorEastAsia"/>
          <w:iCs/>
          <w:lang w:val="en-GB"/>
        </w:rPr>
        <w:t>_</w:t>
      </w:r>
      <w:r w:rsidRPr="00251F55">
        <w:rPr>
          <w:rFonts w:eastAsiaTheme="minorEastAsia"/>
          <w:lang w:val="en-GB"/>
        </w:rPr>
        <w:t>a&lt;r</w:t>
      </w:r>
      <w:r w:rsidRPr="00251F55">
        <w:rPr>
          <w:rFonts w:eastAsiaTheme="minorEastAsia"/>
          <w:iCs/>
          <w:lang w:val="en-GB"/>
        </w:rPr>
        <w:t>_</w:t>
      </w:r>
      <w:r w:rsidRPr="00251F55">
        <w:rPr>
          <w:rFonts w:eastAsiaTheme="minorEastAsia"/>
          <w:lang w:val="en-GB"/>
        </w:rPr>
        <w:t>o</w:t>
      </w:r>
      <w:r w:rsidRPr="00251F55">
        <w:rPr>
          <w:rFonts w:eastAsiaTheme="minorEastAsia"/>
          <w:iCs/>
          <w:lang w:val="en-GB"/>
        </w:rPr>
        <w:t xml:space="preserve"> where </w:t>
      </w:r>
      <w:r w:rsidRPr="00251F55">
        <w:rPr>
          <w:rFonts w:eastAsiaTheme="minorEastAsia"/>
          <w:lang w:val="en-GB"/>
        </w:rPr>
        <w:t>r</w:t>
      </w:r>
      <w:r w:rsidRPr="00251F55">
        <w:rPr>
          <w:rFonts w:eastAsiaTheme="minorEastAsia"/>
          <w:iCs/>
          <w:lang w:val="en-GB"/>
        </w:rPr>
        <w:t>_</w:t>
      </w:r>
      <w:r w:rsidRPr="00251F55">
        <w:rPr>
          <w:rFonts w:eastAsiaTheme="minorEastAsia"/>
          <w:lang w:val="en-GB"/>
        </w:rPr>
        <w:t>o</w:t>
      </w:r>
      <w:r w:rsidRPr="00251F55">
        <w:rPr>
          <w:rFonts w:eastAsiaTheme="minorEastAsia"/>
          <w:iCs/>
          <w:lang w:val="en-GB"/>
        </w:rPr>
        <w:t xml:space="preserve"> is the distance of  </w:t>
      </w:r>
      <w:r w:rsidRPr="00251F55">
        <w:rPr>
          <w:rFonts w:eastAsiaTheme="minorEastAsia"/>
          <w:lang w:val="en-GB"/>
        </w:rPr>
        <w:t>∩</w:t>
      </w:r>
      <w:r w:rsidRPr="00251F55">
        <w:rPr>
          <w:rFonts w:eastAsiaTheme="minorEastAsia"/>
          <w:iCs/>
          <w:lang w:val="en-GB"/>
        </w:rPr>
        <w:t>_</w:t>
      </w:r>
      <w:r w:rsidRPr="00251F55">
        <w:rPr>
          <w:rFonts w:eastAsiaTheme="minorEastAsia"/>
          <w:lang w:val="en-GB"/>
        </w:rPr>
        <w:t>b</w:t>
      </w:r>
      <w:r w:rsidRPr="00251F55">
        <w:rPr>
          <w:rFonts w:eastAsiaTheme="minorEastAsia"/>
          <w:iCs/>
          <w:lang w:val="en-GB"/>
        </w:rPr>
        <w:t xml:space="preserve">. The arc and the line </w:t>
      </w:r>
      <w:r w:rsidR="005F5D60" w:rsidRPr="00251F55">
        <w:rPr>
          <w:rFonts w:eastAsiaTheme="minorEastAsia"/>
          <w:iCs/>
          <w:lang w:val="en-GB"/>
        </w:rPr>
        <w:t>share</w:t>
      </w:r>
      <w:r w:rsidRPr="00251F55">
        <w:rPr>
          <w:rFonts w:eastAsiaTheme="minorEastAsia"/>
          <w:iCs/>
          <w:lang w:val="en-GB"/>
        </w:rPr>
        <w:t xml:space="preserve"> 0 points.</w:t>
      </w:r>
      <w:r w:rsidRPr="00251F55">
        <w:rPr>
          <w:rFonts w:eastAsiaTheme="minorEastAsia"/>
          <w:iCs/>
          <w:lang w:val="en-GB"/>
        </w:rPr>
        <w:br/>
        <w:t xml:space="preserve">if </w:t>
      </w:r>
      <w:r w:rsidRPr="00251F55">
        <w:rPr>
          <w:rFonts w:eastAsiaTheme="minorEastAsia"/>
          <w:lang w:val="en-GB"/>
        </w:rPr>
        <w:t>l</w:t>
      </w:r>
      <w:r w:rsidRPr="00251F55">
        <w:rPr>
          <w:rFonts w:eastAsiaTheme="minorEastAsia"/>
          <w:iCs/>
          <w:lang w:val="en-GB"/>
        </w:rPr>
        <w:t>_</w:t>
      </w:r>
      <w:r w:rsidRPr="00251F55">
        <w:rPr>
          <w:rFonts w:eastAsiaTheme="minorEastAsia"/>
          <w:lang w:val="en-GB"/>
        </w:rPr>
        <w:t>a≥r</w:t>
      </w:r>
      <w:r w:rsidRPr="00251F55">
        <w:rPr>
          <w:rFonts w:eastAsiaTheme="minorEastAsia"/>
          <w:iCs/>
          <w:lang w:val="en-GB"/>
        </w:rPr>
        <w:t>_</w:t>
      </w:r>
      <w:r w:rsidRPr="00251F55">
        <w:rPr>
          <w:rFonts w:eastAsiaTheme="minorEastAsia"/>
          <w:lang w:val="en-GB"/>
        </w:rPr>
        <w:t>o</w:t>
      </w:r>
      <w:r w:rsidRPr="00251F55">
        <w:rPr>
          <w:rFonts w:eastAsiaTheme="minorEastAsia"/>
          <w:iCs/>
          <w:lang w:val="en-GB"/>
        </w:rPr>
        <w:t xml:space="preserve">  they shere 0 or 1 points.</w:t>
      </w:r>
    </w:p>
    <w:p w:rsidR="00491D1F" w:rsidRPr="00251F55" w:rsidRDefault="00491D1F" w:rsidP="007C460C">
      <w:pPr>
        <w:bidi w:val="0"/>
        <w:jc w:val="center"/>
        <w:rPr>
          <w:rFonts w:eastAsiaTheme="minorEastAsia"/>
          <w:b/>
          <w:bCs/>
          <w:iCs/>
          <w:lang w:val="en-GB"/>
        </w:rPr>
      </w:pPr>
      <w:r w:rsidRPr="00251F55">
        <w:rPr>
          <w:rFonts w:eastAsiaTheme="minorEastAsia"/>
          <w:b/>
          <w:bCs/>
          <w:iCs/>
          <w:lang w:val="en-GB"/>
        </w:rPr>
        <w:t xml:space="preserve">Define: </w:t>
      </w:r>
      <w:r w:rsidRPr="00251F55">
        <w:rPr>
          <w:rFonts w:eastAsiaTheme="minorEastAsia"/>
          <w:iCs/>
          <w:lang w:val="en-GB"/>
        </w:rPr>
        <w:t>an angle of an arc is defined</w:t>
      </w:r>
      <w:r w:rsidRPr="00251F55">
        <w:rPr>
          <w:rFonts w:eastAsiaTheme="minorEastAsia"/>
          <w:iCs/>
          <w:lang w:val="en-GB"/>
        </w:rPr>
        <w:br/>
      </w:r>
      <w:r w:rsidRPr="00251F55">
        <w:rPr>
          <w:rFonts w:eastAsiaTheme="minorEastAsia"/>
          <w:lang w:val="en-GB"/>
        </w:rPr>
        <w:t>ang</w:t>
      </w:r>
      <w:r w:rsidRPr="00251F55">
        <w:rPr>
          <w:rFonts w:eastAsiaTheme="minorEastAsia"/>
          <w:iCs/>
          <w:lang w:val="en-GB"/>
        </w:rPr>
        <w:t>(</w:t>
      </w:r>
      <w:r w:rsidRPr="00251F55">
        <w:rPr>
          <w:rFonts w:eastAsiaTheme="minorEastAsia"/>
          <w:lang w:val="en-GB"/>
        </w:rPr>
        <w:t>∩</w:t>
      </w:r>
      <w:r w:rsidRPr="00251F55">
        <w:rPr>
          <w:rFonts w:eastAsiaTheme="minorEastAsia"/>
          <w:iCs/>
          <w:lang w:val="en-GB"/>
        </w:rPr>
        <w:t>(</w:t>
      </w:r>
      <w:r w:rsidRPr="00251F55">
        <w:rPr>
          <w:rFonts w:eastAsiaTheme="minorEastAsia"/>
          <w:lang w:val="en-GB"/>
        </w:rPr>
        <w:t>r</w:t>
      </w:r>
      <w:r w:rsidRPr="00251F55">
        <w:rPr>
          <w:rFonts w:eastAsiaTheme="minorEastAsia"/>
          <w:iCs/>
          <w:lang w:val="en-GB"/>
        </w:rPr>
        <w:t>_</w:t>
      </w:r>
      <w:r w:rsidRPr="00251F55">
        <w:rPr>
          <w:rFonts w:eastAsiaTheme="minorEastAsia"/>
          <w:lang w:val="en-GB"/>
        </w:rPr>
        <w:t>∩ p,p,p</w:t>
      </w:r>
      <w:r w:rsidRPr="00251F55">
        <w:rPr>
          <w:rFonts w:eastAsiaTheme="minorEastAsia"/>
          <w:iCs/>
          <w:lang w:val="en-GB"/>
        </w:rPr>
        <w:t>))</w:t>
      </w:r>
      <w:r w:rsidRPr="00251F55">
        <w:rPr>
          <w:rFonts w:eastAsiaTheme="minorEastAsia"/>
          <w:lang w:val="en-GB"/>
        </w:rPr>
        <w:t>=lng</w:t>
      </w:r>
      <w:r w:rsidRPr="00251F55">
        <w:rPr>
          <w:rFonts w:eastAsiaTheme="minorEastAsia"/>
          <w:iCs/>
          <w:lang w:val="en-GB"/>
        </w:rPr>
        <w:t>(</w:t>
      </w:r>
      <w:r w:rsidRPr="00251F55">
        <w:rPr>
          <w:rFonts w:eastAsiaTheme="minorEastAsia"/>
          <w:lang w:val="en-GB"/>
        </w:rPr>
        <w:t>∩</w:t>
      </w:r>
      <w:r w:rsidRPr="00251F55">
        <w:rPr>
          <w:rFonts w:eastAsiaTheme="minorEastAsia"/>
          <w:iCs/>
          <w:lang w:val="en-GB"/>
        </w:rPr>
        <w:t>)/</w:t>
      </w:r>
      <w:r w:rsidRPr="00251F55">
        <w:rPr>
          <w:rFonts w:eastAsiaTheme="minorEastAsia"/>
          <w:lang w:val="en-GB"/>
        </w:rPr>
        <w:t>r</w:t>
      </w:r>
      <w:r w:rsidRPr="00251F55">
        <w:rPr>
          <w:rFonts w:eastAsiaTheme="minorEastAsia"/>
          <w:iCs/>
          <w:lang w:val="en-GB"/>
        </w:rPr>
        <w:t>_</w:t>
      </w:r>
      <w:r w:rsidRPr="00251F55">
        <w:rPr>
          <w:rFonts w:eastAsiaTheme="minorEastAsia"/>
          <w:lang w:val="en-GB"/>
        </w:rPr>
        <w:t xml:space="preserve">∩ </w:t>
      </w:r>
    </w:p>
    <w:p w:rsidR="00491D1F" w:rsidRPr="00251F55" w:rsidRDefault="00491D1F" w:rsidP="007C460C">
      <w:pPr>
        <w:bidi w:val="0"/>
        <w:rPr>
          <w:rFonts w:eastAsiaTheme="minorEastAsia"/>
          <w:iCs/>
          <w:lang w:val="en-GB"/>
        </w:rPr>
      </w:pPr>
      <w:r w:rsidRPr="00251F55">
        <w:rPr>
          <w:rFonts w:eastAsiaTheme="minorEastAsia"/>
          <w:iCs/>
          <w:lang w:val="en-GB"/>
        </w:rPr>
        <w:lastRenderedPageBreak/>
        <w:t>Angle amount the change in direction such that</w:t>
      </w:r>
      <w:r w:rsidRPr="00251F55">
        <w:rPr>
          <w:rFonts w:eastAsiaTheme="minorEastAsia"/>
          <w:iCs/>
          <w:lang w:val="en-GB"/>
        </w:rPr>
        <w:br/>
      </w:r>
      <w:r w:rsidRPr="00251F55">
        <w:rPr>
          <w:rFonts w:eastAsiaTheme="minorEastAsia"/>
          <w:lang w:val="en-GB"/>
        </w:rPr>
        <w:t>for∩</w:t>
      </w:r>
      <w:r w:rsidRPr="00251F55">
        <w:rPr>
          <w:rFonts w:eastAsiaTheme="minorEastAsia"/>
          <w:iCs/>
          <w:lang w:val="en-GB"/>
        </w:rPr>
        <w:t>(</w:t>
      </w:r>
      <w:r w:rsidRPr="00251F55">
        <w:rPr>
          <w:rFonts w:eastAsiaTheme="minorEastAsia"/>
          <w:lang w:val="en-GB"/>
        </w:rPr>
        <w:t>r</w:t>
      </w:r>
      <w:r w:rsidRPr="00251F55">
        <w:rPr>
          <w:rFonts w:eastAsiaTheme="minorEastAsia"/>
          <w:iCs/>
          <w:lang w:val="en-GB"/>
        </w:rPr>
        <w:t>_</w:t>
      </w:r>
      <w:r w:rsidRPr="00251F55">
        <w:rPr>
          <w:rFonts w:eastAsiaTheme="minorEastAsia"/>
          <w:lang w:val="en-GB"/>
        </w:rPr>
        <w:t>∩ p</w:t>
      </w:r>
      <w:r w:rsidRPr="00251F55">
        <w:rPr>
          <w:rFonts w:eastAsiaTheme="minorEastAsia"/>
          <w:iCs/>
          <w:lang w:val="en-GB"/>
        </w:rPr>
        <w:t>_</w:t>
      </w:r>
      <w:r w:rsidRPr="00251F55">
        <w:rPr>
          <w:rFonts w:eastAsiaTheme="minorEastAsia"/>
          <w:lang w:val="en-GB"/>
        </w:rPr>
        <w:t>∩ p</w:t>
      </w:r>
      <w:r w:rsidRPr="00251F55">
        <w:rPr>
          <w:rFonts w:eastAsiaTheme="minorEastAsia"/>
          <w:iCs/>
          <w:lang w:val="en-GB"/>
        </w:rPr>
        <w:t>_</w:t>
      </w:r>
      <w:r w:rsidRPr="00251F55">
        <w:rPr>
          <w:rFonts w:eastAsiaTheme="minorEastAsia"/>
          <w:lang w:val="en-GB"/>
        </w:rPr>
        <w:t>a p</w:t>
      </w:r>
      <w:r w:rsidRPr="00251F55">
        <w:rPr>
          <w:rFonts w:eastAsiaTheme="minorEastAsia"/>
          <w:iCs/>
          <w:lang w:val="en-GB"/>
        </w:rPr>
        <w:t>_</w:t>
      </w:r>
      <w:r w:rsidRPr="00251F55">
        <w:rPr>
          <w:rFonts w:eastAsiaTheme="minorEastAsia"/>
          <w:lang w:val="en-GB"/>
        </w:rPr>
        <w:t xml:space="preserve">b </w:t>
      </w:r>
      <w:r w:rsidRPr="00251F55">
        <w:rPr>
          <w:rFonts w:eastAsiaTheme="minorEastAsia"/>
          <w:iCs/>
          <w:lang w:val="en-GB"/>
        </w:rPr>
        <w:t>)</w:t>
      </w:r>
      <w:r w:rsidRPr="00251F55">
        <w:rPr>
          <w:rFonts w:eastAsiaTheme="minorEastAsia"/>
          <w:lang w:val="en-GB"/>
        </w:rPr>
        <w:t>:</w:t>
      </w:r>
      <w:r w:rsidRPr="00251F55">
        <w:rPr>
          <w:rFonts w:eastAsiaTheme="minorEastAsia"/>
          <w:iCs/>
        </w:rPr>
        <w:t>|</w:t>
      </w:r>
      <w:r w:rsidRPr="00251F55">
        <w:rPr>
          <w:rFonts w:eastAsiaTheme="minorEastAsia"/>
          <w:lang w:val="en-GB"/>
        </w:rPr>
        <w:t>dir</w:t>
      </w:r>
      <w:r w:rsidRPr="00251F55">
        <w:rPr>
          <w:rFonts w:eastAsiaTheme="minorEastAsia"/>
          <w:iCs/>
          <w:lang w:val="en-GB"/>
        </w:rPr>
        <w:t>(</w:t>
      </w:r>
      <w:r w:rsidRPr="00251F55">
        <w:rPr>
          <w:rFonts w:eastAsiaTheme="minorEastAsia"/>
          <w:lang w:val="en-GB"/>
        </w:rPr>
        <w:t>p</w:t>
      </w:r>
      <w:r w:rsidRPr="00251F55">
        <w:rPr>
          <w:rFonts w:eastAsiaTheme="minorEastAsia"/>
          <w:iCs/>
          <w:lang w:val="en-GB"/>
        </w:rPr>
        <w:t>_</w:t>
      </w:r>
      <w:r w:rsidRPr="00251F55">
        <w:rPr>
          <w:rFonts w:eastAsiaTheme="minorEastAsia"/>
          <w:lang w:val="en-GB"/>
        </w:rPr>
        <w:t>∩ p</w:t>
      </w:r>
      <w:r w:rsidRPr="00251F55">
        <w:rPr>
          <w:rFonts w:eastAsiaTheme="minorEastAsia"/>
          <w:iCs/>
          <w:lang w:val="en-GB"/>
        </w:rPr>
        <w:t>_</w:t>
      </w:r>
      <w:r w:rsidRPr="00251F55">
        <w:rPr>
          <w:rFonts w:eastAsiaTheme="minorEastAsia"/>
          <w:lang w:val="en-GB"/>
        </w:rPr>
        <w:t xml:space="preserve">a </w:t>
      </w:r>
      <w:r w:rsidRPr="00251F55">
        <w:rPr>
          <w:rFonts w:eastAsiaTheme="minorEastAsia"/>
          <w:iCs/>
          <w:lang w:val="en-GB"/>
        </w:rPr>
        <w:t>)</w:t>
      </w:r>
      <w:r w:rsidRPr="00251F55">
        <w:rPr>
          <w:rFonts w:eastAsiaTheme="minorEastAsia"/>
          <w:lang w:val="en-GB"/>
        </w:rPr>
        <w:t>-dir</w:t>
      </w:r>
      <w:r w:rsidRPr="00251F55">
        <w:rPr>
          <w:rFonts w:eastAsiaTheme="minorEastAsia"/>
          <w:iCs/>
          <w:lang w:val="en-GB"/>
        </w:rPr>
        <w:t>(</w:t>
      </w:r>
      <w:r w:rsidRPr="00251F55">
        <w:rPr>
          <w:rFonts w:eastAsiaTheme="minorEastAsia"/>
          <w:lang w:val="en-GB"/>
        </w:rPr>
        <w:t>p</w:t>
      </w:r>
      <w:r w:rsidRPr="00251F55">
        <w:rPr>
          <w:rFonts w:eastAsiaTheme="minorEastAsia"/>
          <w:iCs/>
          <w:lang w:val="en-GB"/>
        </w:rPr>
        <w:t>_</w:t>
      </w:r>
      <w:r w:rsidRPr="00251F55">
        <w:rPr>
          <w:rFonts w:eastAsiaTheme="minorEastAsia"/>
          <w:lang w:val="en-GB"/>
        </w:rPr>
        <w:t>∩ p</w:t>
      </w:r>
      <w:r w:rsidRPr="00251F55">
        <w:rPr>
          <w:rFonts w:eastAsiaTheme="minorEastAsia"/>
          <w:iCs/>
          <w:lang w:val="en-GB"/>
        </w:rPr>
        <w:t>_</w:t>
      </w:r>
      <w:r w:rsidRPr="00251F55">
        <w:rPr>
          <w:rFonts w:eastAsiaTheme="minorEastAsia"/>
          <w:lang w:val="en-GB"/>
        </w:rPr>
        <w:t xml:space="preserve">b </w:t>
      </w:r>
      <w:r w:rsidRPr="00251F55">
        <w:rPr>
          <w:rFonts w:eastAsiaTheme="minorEastAsia"/>
          <w:iCs/>
          <w:lang w:val="en-GB"/>
        </w:rPr>
        <w:t>)</w:t>
      </w:r>
      <w:r w:rsidRPr="00251F55">
        <w:rPr>
          <w:rFonts w:eastAsiaTheme="minorEastAsia"/>
          <w:iCs/>
        </w:rPr>
        <w:t>|</w:t>
      </w:r>
      <w:r w:rsidRPr="00251F55">
        <w:rPr>
          <w:rFonts w:eastAsiaTheme="minorEastAsia"/>
        </w:rPr>
        <w:t>=</w:t>
      </w:r>
      <w:r w:rsidRPr="00251F55">
        <w:rPr>
          <w:rFonts w:eastAsiaTheme="minorEastAsia"/>
          <w:lang w:val="en-GB"/>
        </w:rPr>
        <w:t>ang(∩</w:t>
      </w:r>
      <w:r w:rsidRPr="00251F55">
        <w:rPr>
          <w:rFonts w:eastAsiaTheme="minorEastAsia"/>
          <w:iCs/>
          <w:lang w:val="en-GB"/>
        </w:rPr>
        <w:t>(</w:t>
      </w:r>
      <w:r w:rsidRPr="00251F55">
        <w:rPr>
          <w:rFonts w:eastAsiaTheme="minorEastAsia"/>
          <w:lang w:val="en-GB"/>
        </w:rPr>
        <w:t>r</w:t>
      </w:r>
      <w:r w:rsidRPr="00251F55">
        <w:rPr>
          <w:rFonts w:eastAsiaTheme="minorEastAsia"/>
          <w:iCs/>
          <w:lang w:val="en-GB"/>
        </w:rPr>
        <w:t>_</w:t>
      </w:r>
      <w:r w:rsidRPr="00251F55">
        <w:rPr>
          <w:rFonts w:eastAsiaTheme="minorEastAsia"/>
          <w:lang w:val="en-GB"/>
        </w:rPr>
        <w:t>∩ p</w:t>
      </w:r>
      <w:r w:rsidRPr="00251F55">
        <w:rPr>
          <w:rFonts w:eastAsiaTheme="minorEastAsia"/>
          <w:iCs/>
          <w:lang w:val="en-GB"/>
        </w:rPr>
        <w:t>_</w:t>
      </w:r>
      <w:r w:rsidRPr="00251F55">
        <w:rPr>
          <w:rFonts w:eastAsiaTheme="minorEastAsia"/>
          <w:lang w:val="en-GB"/>
        </w:rPr>
        <w:t>∩ p</w:t>
      </w:r>
      <w:r w:rsidRPr="00251F55">
        <w:rPr>
          <w:rFonts w:eastAsiaTheme="minorEastAsia"/>
          <w:iCs/>
          <w:lang w:val="en-GB"/>
        </w:rPr>
        <w:t>_</w:t>
      </w:r>
      <w:r w:rsidRPr="00251F55">
        <w:rPr>
          <w:rFonts w:eastAsiaTheme="minorEastAsia"/>
          <w:lang w:val="en-GB"/>
        </w:rPr>
        <w:t>a p</w:t>
      </w:r>
      <w:r w:rsidRPr="00251F55">
        <w:rPr>
          <w:rFonts w:eastAsiaTheme="minorEastAsia"/>
          <w:iCs/>
          <w:lang w:val="en-GB"/>
        </w:rPr>
        <w:t>_</w:t>
      </w:r>
      <w:r w:rsidRPr="00251F55">
        <w:rPr>
          <w:rFonts w:eastAsiaTheme="minorEastAsia"/>
          <w:lang w:val="en-GB"/>
        </w:rPr>
        <w:t xml:space="preserve">b </w:t>
      </w:r>
      <w:r w:rsidRPr="00251F55">
        <w:rPr>
          <w:rFonts w:eastAsiaTheme="minorEastAsia"/>
          <w:iCs/>
          <w:lang w:val="en-GB"/>
        </w:rPr>
        <w:t>)</w:t>
      </w:r>
      <w:r w:rsidRPr="00251F55">
        <w:rPr>
          <w:rFonts w:eastAsiaTheme="minorEastAsia"/>
          <w:lang w:val="en-GB"/>
        </w:rPr>
        <w:t xml:space="preserve">) </w:t>
      </w:r>
    </w:p>
    <w:p w:rsidR="00491D1F" w:rsidRPr="00251F55" w:rsidRDefault="00491D1F" w:rsidP="007C460C">
      <w:pPr>
        <w:bidi w:val="0"/>
        <w:rPr>
          <w:rFonts w:eastAsiaTheme="minorEastAsia"/>
          <w:iCs/>
          <w:lang w:val="en-GB"/>
        </w:rPr>
      </w:pPr>
      <w:r w:rsidRPr="00251F55">
        <w:rPr>
          <w:rFonts w:eastAsiaTheme="minorEastAsia"/>
          <w:iCs/>
          <w:lang w:val="en-GB"/>
        </w:rPr>
        <w:t>To finish a new way to define the arc is</w:t>
      </w:r>
    </w:p>
    <w:p w:rsidR="00491D1F" w:rsidRPr="00251F55" w:rsidRDefault="00491D1F" w:rsidP="007C460C">
      <w:pPr>
        <w:bidi w:val="0"/>
        <w:jc w:val="center"/>
        <w:rPr>
          <w:rFonts w:eastAsiaTheme="minorEastAsia"/>
          <w:iCs/>
          <w:lang w:val="en-GB"/>
        </w:rPr>
      </w:pPr>
      <w:r w:rsidRPr="00251F55">
        <w:rPr>
          <w:rFonts w:eastAsiaTheme="minorEastAsia"/>
          <w:lang w:val="en-GB"/>
        </w:rPr>
        <w:t>∩</w:t>
      </w:r>
      <w:r w:rsidRPr="00251F55">
        <w:rPr>
          <w:rFonts w:eastAsiaTheme="minorEastAsia"/>
          <w:iCs/>
          <w:lang w:val="en-GB"/>
        </w:rPr>
        <w:t>(</w:t>
      </w:r>
      <w:r w:rsidRPr="00251F55">
        <w:rPr>
          <w:rFonts w:eastAsiaTheme="minorEastAsia"/>
          <w:lang w:val="en-GB"/>
        </w:rPr>
        <w:t>r,p</w:t>
      </w:r>
      <w:r w:rsidRPr="00251F55">
        <w:rPr>
          <w:rFonts w:eastAsiaTheme="minorEastAsia"/>
          <w:iCs/>
          <w:lang w:val="en-GB"/>
        </w:rPr>
        <w:t>_</w:t>
      </w:r>
      <w:r w:rsidRPr="00251F55">
        <w:rPr>
          <w:rFonts w:eastAsiaTheme="minorEastAsia"/>
          <w:lang w:val="en-GB"/>
        </w:rPr>
        <w:t>∩ p</w:t>
      </w:r>
      <w:r w:rsidRPr="00251F55">
        <w:rPr>
          <w:rFonts w:eastAsiaTheme="minorEastAsia"/>
          <w:iCs/>
          <w:lang w:val="en-GB"/>
        </w:rPr>
        <w:t>_</w:t>
      </w:r>
      <w:r w:rsidRPr="00251F55">
        <w:rPr>
          <w:rFonts w:eastAsiaTheme="minorEastAsia"/>
          <w:lang w:val="en-GB"/>
        </w:rPr>
        <w:t>a p</w:t>
      </w:r>
      <w:r w:rsidRPr="00251F55">
        <w:rPr>
          <w:rFonts w:eastAsiaTheme="minorEastAsia"/>
          <w:iCs/>
          <w:lang w:val="en-GB"/>
        </w:rPr>
        <w:t>_</w:t>
      </w:r>
      <w:r w:rsidRPr="00251F55">
        <w:rPr>
          <w:rFonts w:eastAsiaTheme="minorEastAsia"/>
          <w:lang w:val="en-GB"/>
        </w:rPr>
        <w:t xml:space="preserve">b </w:t>
      </w:r>
      <w:r w:rsidRPr="00251F55">
        <w:rPr>
          <w:rFonts w:eastAsiaTheme="minorEastAsia"/>
          <w:iCs/>
          <w:lang w:val="en-GB"/>
        </w:rPr>
        <w:t>)</w:t>
      </w:r>
      <w:r w:rsidRPr="00251F55">
        <w:rPr>
          <w:rFonts w:eastAsiaTheme="minorEastAsia"/>
          <w:lang w:val="en-GB"/>
        </w:rPr>
        <w:t>=∩</w:t>
      </w:r>
      <w:r w:rsidRPr="00251F55">
        <w:rPr>
          <w:rFonts w:eastAsiaTheme="minorEastAsia"/>
          <w:iCs/>
          <w:lang w:val="en-GB"/>
        </w:rPr>
        <w:t>(</w:t>
      </w:r>
      <w:r w:rsidRPr="00251F55">
        <w:rPr>
          <w:rFonts w:eastAsiaTheme="minorEastAsia"/>
          <w:lang w:val="en-GB"/>
        </w:rPr>
        <w:t>r,ang</w:t>
      </w:r>
      <w:r w:rsidRPr="00251F55">
        <w:rPr>
          <w:rFonts w:eastAsiaTheme="minorEastAsia"/>
          <w:iCs/>
          <w:lang w:val="en-GB"/>
        </w:rPr>
        <w:t>)</w:t>
      </w:r>
      <w:r w:rsidRPr="00251F55">
        <w:rPr>
          <w:rFonts w:eastAsiaTheme="minorEastAsia"/>
          <w:lang w:val="en-GB"/>
        </w:rPr>
        <w:t>[p</w:t>
      </w:r>
      <w:r w:rsidRPr="00251F55">
        <w:rPr>
          <w:rFonts w:eastAsiaTheme="minorEastAsia"/>
          <w:iCs/>
          <w:lang w:val="en-GB"/>
        </w:rPr>
        <w:t>_</w:t>
      </w:r>
      <w:r w:rsidRPr="00251F55">
        <w:rPr>
          <w:rFonts w:eastAsiaTheme="minorEastAsia"/>
          <w:lang w:val="en-GB"/>
        </w:rPr>
        <w:t>∩]</w:t>
      </w:r>
    </w:p>
    <w:p w:rsidR="00491D1F" w:rsidRPr="00251F55" w:rsidRDefault="00491D1F" w:rsidP="007C460C">
      <w:pPr>
        <w:bidi w:val="0"/>
        <w:rPr>
          <w:rFonts w:eastAsiaTheme="minorEastAsia"/>
          <w:lang w:val="en-GB"/>
        </w:rPr>
      </w:pPr>
      <w:r w:rsidRPr="00251F55">
        <w:rPr>
          <w:rFonts w:eastAsiaTheme="minorEastAsia"/>
          <w:lang w:val="en-GB"/>
        </w:rPr>
        <w:t xml:space="preserve">an arc could be </w:t>
      </w:r>
      <w:r w:rsidR="005F5D60" w:rsidRPr="00251F55">
        <w:rPr>
          <w:rFonts w:eastAsiaTheme="minorEastAsia"/>
          <w:lang w:val="en-GB"/>
        </w:rPr>
        <w:t>constructed</w:t>
      </w:r>
      <w:r w:rsidRPr="00251F55">
        <w:rPr>
          <w:rFonts w:eastAsiaTheme="minorEastAsia"/>
          <w:lang w:val="en-GB"/>
        </w:rPr>
        <w:t xml:space="preserve"> on two lines that share an end point by choosing a distance smaller than any of the lines</w:t>
      </w:r>
    </w:p>
    <w:p w:rsidR="00491D1F" w:rsidRPr="00251F55" w:rsidRDefault="00491D1F" w:rsidP="007C460C">
      <w:pPr>
        <w:bidi w:val="0"/>
        <w:rPr>
          <w:rFonts w:eastAsiaTheme="minorEastAsia"/>
          <w:lang w:val="en-GB"/>
        </w:rPr>
      </w:pPr>
      <w:r w:rsidRPr="00251F55">
        <w:rPr>
          <w:rFonts w:ascii="Cambria Math" w:eastAsiaTheme="minorEastAsia" w:hAnsi="Cambria Math" w:cs="Cambria Math"/>
          <w:lang w:val="en-GB"/>
        </w:rPr>
        <w:t>∀</w:t>
      </w:r>
      <w:r w:rsidRPr="00251F55">
        <w:rPr>
          <w:rFonts w:ascii="Calibri" w:eastAsiaTheme="minorEastAsia" w:hAnsi="Calibri" w:cs="Calibri"/>
          <w:lang w:val="en-GB"/>
        </w:rPr>
        <w:t xml:space="preserve"> l</w:t>
      </w:r>
      <w:r w:rsidRPr="00251F55">
        <w:rPr>
          <w:rFonts w:eastAsiaTheme="minorEastAsia"/>
          <w:lang w:val="en-GB"/>
        </w:rPr>
        <w:t>(p_a p_b )l(p_a p_c ) r_d</w:t>
      </w:r>
      <w:r w:rsidRPr="00251F55">
        <w:rPr>
          <w:rFonts w:ascii="Cambria Math" w:eastAsiaTheme="minorEastAsia" w:hAnsi="Cambria Math" w:cs="Cambria Math"/>
          <w:lang w:val="en-GB"/>
        </w:rPr>
        <w:t>∃</w:t>
      </w:r>
      <w:r w:rsidRPr="00251F55">
        <w:rPr>
          <w:rFonts w:ascii="Calibri" w:eastAsiaTheme="minorEastAsia" w:hAnsi="Calibri" w:cs="Calibri"/>
          <w:lang w:val="en-GB"/>
        </w:rPr>
        <w:t>∩</w:t>
      </w:r>
      <w:r w:rsidRPr="00251F55">
        <w:rPr>
          <w:rFonts w:eastAsiaTheme="minorEastAsia"/>
          <w:lang w:val="en-GB"/>
        </w:rPr>
        <w:t>(r_d p_a p_e p_f ):r_d&lt; l(p_a p_b ),l(p_a p_c );</w:t>
      </w:r>
      <w:r w:rsidRPr="00251F55">
        <w:rPr>
          <w:rFonts w:ascii="Cambria Math" w:eastAsiaTheme="minorEastAsia" w:hAnsi="Cambria Math" w:cs="Cambria Math"/>
          <w:lang w:val="en-GB"/>
        </w:rPr>
        <w:t>〖</w:t>
      </w:r>
      <w:r w:rsidRPr="00251F55">
        <w:rPr>
          <w:rFonts w:eastAsiaTheme="minorEastAsia"/>
          <w:lang w:val="en-GB"/>
        </w:rPr>
        <w:t xml:space="preserve"> p</w:t>
      </w:r>
      <w:r w:rsidRPr="00251F55">
        <w:rPr>
          <w:rFonts w:ascii="Cambria Math" w:eastAsiaTheme="minorEastAsia" w:hAnsi="Cambria Math" w:cs="Cambria Math"/>
          <w:lang w:val="en-GB"/>
        </w:rPr>
        <w:t>〗</w:t>
      </w:r>
      <w:r w:rsidRPr="00251F55">
        <w:rPr>
          <w:rFonts w:eastAsiaTheme="minorEastAsia"/>
          <w:lang w:val="en-GB"/>
        </w:rPr>
        <w:t>_e</w:t>
      </w:r>
      <w:r w:rsidRPr="00251F55">
        <w:rPr>
          <w:rFonts w:ascii="Cambria Math" w:eastAsiaTheme="minorEastAsia" w:hAnsi="Cambria Math" w:cs="Cambria Math"/>
          <w:lang w:val="en-GB"/>
        </w:rPr>
        <w:t>∈</w:t>
      </w:r>
      <w:r w:rsidRPr="00251F55">
        <w:rPr>
          <w:rFonts w:ascii="Calibri" w:eastAsiaTheme="minorEastAsia" w:hAnsi="Calibri" w:cs="Calibri"/>
          <w:lang w:val="en-GB"/>
        </w:rPr>
        <w:t>l</w:t>
      </w:r>
      <w:r w:rsidRPr="00251F55">
        <w:rPr>
          <w:rFonts w:eastAsiaTheme="minorEastAsia"/>
          <w:lang w:val="en-GB"/>
        </w:rPr>
        <w:t>(p_a p_b )     ;</w:t>
      </w:r>
      <w:r w:rsidRPr="00251F55">
        <w:rPr>
          <w:rFonts w:eastAsiaTheme="minorEastAsia"/>
          <w:lang w:val="en-GB"/>
        </w:rPr>
        <w:br/>
        <w:t>p_f</w:t>
      </w:r>
      <w:r w:rsidRPr="00251F55">
        <w:rPr>
          <w:rFonts w:ascii="Cambria Math" w:eastAsiaTheme="minorEastAsia" w:hAnsi="Cambria Math" w:cs="Cambria Math"/>
          <w:lang w:val="en-GB"/>
        </w:rPr>
        <w:t>∈</w:t>
      </w:r>
      <w:r w:rsidRPr="00251F55">
        <w:rPr>
          <w:rFonts w:ascii="Calibri" w:eastAsiaTheme="minorEastAsia" w:hAnsi="Calibri" w:cs="Calibri"/>
          <w:lang w:val="en-GB"/>
        </w:rPr>
        <w:t>l</w:t>
      </w:r>
      <w:r w:rsidRPr="00251F55">
        <w:rPr>
          <w:rFonts w:eastAsiaTheme="minorEastAsia"/>
          <w:lang w:val="en-GB"/>
        </w:rPr>
        <w:t>(p_a p_c );r(p_a p_e )=r(p_a p_f )=r_∩</w:t>
      </w:r>
    </w:p>
    <w:p w:rsidR="00491D1F" w:rsidRPr="00251F55" w:rsidRDefault="00491D1F" w:rsidP="007C460C">
      <w:pPr>
        <w:bidi w:val="0"/>
        <w:rPr>
          <w:rFonts w:eastAsiaTheme="minorEastAsia"/>
          <w:iCs/>
          <w:lang w:val="en-GB"/>
        </w:rPr>
      </w:pPr>
      <w:r w:rsidRPr="00251F55">
        <w:rPr>
          <w:rFonts w:eastAsiaTheme="minorEastAsia"/>
          <w:iCs/>
          <w:lang w:val="en-GB"/>
        </w:rPr>
        <w:t>Such that an angle called be defined for a pair of lines or for three points</w:t>
      </w:r>
    </w:p>
    <w:p w:rsidR="00491D1F" w:rsidRPr="00251F55" w:rsidRDefault="00491D1F" w:rsidP="007C460C">
      <w:pPr>
        <w:bidi w:val="0"/>
        <w:rPr>
          <w:rFonts w:eastAsiaTheme="minorEastAsia"/>
          <w:iCs/>
          <w:lang w:val="en-GB"/>
        </w:rPr>
      </w:pPr>
      <w:r w:rsidRPr="00251F55">
        <w:rPr>
          <w:rFonts w:eastAsiaTheme="minorEastAsia"/>
          <w:lang w:val="en-GB"/>
        </w:rPr>
        <w:t>if p</w:t>
      </w:r>
      <w:r w:rsidRPr="00251F55">
        <w:rPr>
          <w:rFonts w:eastAsiaTheme="minorEastAsia"/>
          <w:iCs/>
          <w:lang w:val="en-GB"/>
        </w:rPr>
        <w:t>_</w:t>
      </w:r>
      <w:r w:rsidRPr="00251F55">
        <w:rPr>
          <w:rFonts w:eastAsiaTheme="minorEastAsia"/>
          <w:lang w:val="en-GB"/>
        </w:rPr>
        <w:t>c</w:t>
      </w:r>
      <w:r w:rsidRPr="00251F55">
        <w:rPr>
          <w:rFonts w:ascii="Cambria Math" w:eastAsiaTheme="minorEastAsia" w:hAnsi="Cambria Math" w:cs="Cambria Math"/>
          <w:lang w:val="en-GB"/>
        </w:rPr>
        <w:t>∈</w:t>
      </w:r>
      <w:r w:rsidRPr="00251F55">
        <w:rPr>
          <w:rFonts w:ascii="Calibri" w:eastAsiaTheme="minorEastAsia" w:hAnsi="Calibri" w:cs="Calibri"/>
          <w:lang w:val="en-GB"/>
        </w:rPr>
        <w:t>l</w:t>
      </w:r>
      <w:r w:rsidRPr="00251F55">
        <w:rPr>
          <w:rFonts w:eastAsiaTheme="minorEastAsia"/>
          <w:iCs/>
          <w:lang w:val="en-GB"/>
        </w:rPr>
        <w:t>_</w:t>
      </w:r>
      <w:r w:rsidRPr="00251F55">
        <w:rPr>
          <w:rFonts w:eastAsiaTheme="minorEastAsia"/>
          <w:lang w:val="en-GB"/>
        </w:rPr>
        <w:t>a,l</w:t>
      </w:r>
      <w:r w:rsidRPr="00251F55">
        <w:rPr>
          <w:rFonts w:eastAsiaTheme="minorEastAsia"/>
          <w:iCs/>
          <w:lang w:val="en-GB"/>
        </w:rPr>
        <w:t>_</w:t>
      </w:r>
      <w:r w:rsidRPr="00251F55">
        <w:rPr>
          <w:rFonts w:eastAsiaTheme="minorEastAsia"/>
          <w:lang w:val="en-GB"/>
        </w:rPr>
        <w:t>b  than ang</w:t>
      </w:r>
      <w:r w:rsidRPr="00251F55">
        <w:rPr>
          <w:rFonts w:eastAsiaTheme="minorEastAsia"/>
          <w:iCs/>
          <w:lang w:val="en-GB"/>
        </w:rPr>
        <w:t>(</w:t>
      </w:r>
      <w:r w:rsidRPr="00251F55">
        <w:rPr>
          <w:rFonts w:eastAsiaTheme="minorEastAsia"/>
          <w:lang w:val="en-GB"/>
        </w:rPr>
        <w:t xml:space="preserve">∩(l_a l_b,r_d ) </w:t>
      </w:r>
      <w:r w:rsidRPr="00251F55">
        <w:rPr>
          <w:rFonts w:eastAsiaTheme="minorEastAsia"/>
          <w:iCs/>
          <w:lang w:val="en-GB"/>
        </w:rPr>
        <w:t>)</w:t>
      </w:r>
      <w:r w:rsidRPr="00251F55">
        <w:rPr>
          <w:rFonts w:eastAsiaTheme="minorEastAsia"/>
          <w:lang w:val="en-GB"/>
        </w:rPr>
        <w:t>=ang</w:t>
      </w:r>
      <w:r w:rsidRPr="00251F55">
        <w:rPr>
          <w:rFonts w:eastAsiaTheme="minorEastAsia"/>
          <w:iCs/>
          <w:lang w:val="en-GB"/>
        </w:rPr>
        <w:t>(</w:t>
      </w:r>
      <w:r w:rsidRPr="00251F55">
        <w:rPr>
          <w:rFonts w:eastAsiaTheme="minorEastAsia"/>
          <w:lang w:val="en-GB"/>
        </w:rPr>
        <w:t>l</w:t>
      </w:r>
      <w:r w:rsidRPr="00251F55">
        <w:rPr>
          <w:rFonts w:eastAsiaTheme="minorEastAsia"/>
          <w:iCs/>
          <w:lang w:val="en-GB"/>
        </w:rPr>
        <w:t>_</w:t>
      </w:r>
      <w:r w:rsidRPr="00251F55">
        <w:rPr>
          <w:rFonts w:eastAsiaTheme="minorEastAsia"/>
          <w:lang w:val="en-GB"/>
        </w:rPr>
        <w:t>a l</w:t>
      </w:r>
      <w:r w:rsidRPr="00251F55">
        <w:rPr>
          <w:rFonts w:eastAsiaTheme="minorEastAsia"/>
          <w:iCs/>
          <w:lang w:val="en-GB"/>
        </w:rPr>
        <w:t>_</w:t>
      </w:r>
      <w:r w:rsidRPr="00251F55">
        <w:rPr>
          <w:rFonts w:eastAsiaTheme="minorEastAsia"/>
          <w:lang w:val="en-GB"/>
        </w:rPr>
        <w:t xml:space="preserve">b </w:t>
      </w:r>
      <w:r w:rsidRPr="00251F55">
        <w:rPr>
          <w:rFonts w:eastAsiaTheme="minorEastAsia"/>
          <w:iCs/>
          <w:lang w:val="en-GB"/>
        </w:rPr>
        <w:t>)</w:t>
      </w:r>
      <w:r w:rsidRPr="00251F55">
        <w:rPr>
          <w:rFonts w:eastAsiaTheme="minorEastAsia"/>
          <w:lang w:val="en-GB"/>
        </w:rPr>
        <w:br/>
      </w:r>
      <w:r w:rsidRPr="00251F55">
        <w:rPr>
          <w:rFonts w:ascii="Cambria Math" w:eastAsiaTheme="minorEastAsia" w:hAnsi="Cambria Math" w:cs="Cambria Math"/>
          <w:lang w:val="en-GB"/>
        </w:rPr>
        <w:t>∀</w:t>
      </w:r>
      <w:r w:rsidRPr="00251F55">
        <w:rPr>
          <w:rFonts w:ascii="Calibri" w:eastAsiaTheme="minorEastAsia" w:hAnsi="Calibri" w:cs="Calibri"/>
          <w:lang w:val="en-GB"/>
        </w:rPr>
        <w:t>p</w:t>
      </w:r>
      <w:r w:rsidRPr="00251F55">
        <w:rPr>
          <w:rFonts w:eastAsiaTheme="minorEastAsia"/>
          <w:iCs/>
          <w:lang w:val="en-GB"/>
        </w:rPr>
        <w:t>_</w:t>
      </w:r>
      <w:r w:rsidRPr="00251F55">
        <w:rPr>
          <w:rFonts w:eastAsiaTheme="minorEastAsia"/>
          <w:lang w:val="en-GB"/>
        </w:rPr>
        <w:t>d</w:t>
      </w:r>
      <w:r w:rsidRPr="00251F55">
        <w:rPr>
          <w:rFonts w:ascii="Cambria Math" w:eastAsiaTheme="minorEastAsia" w:hAnsi="Cambria Math" w:cs="Cambria Math"/>
          <w:lang w:val="en-GB"/>
        </w:rPr>
        <w:t>∈</w:t>
      </w:r>
      <w:r w:rsidRPr="00251F55">
        <w:rPr>
          <w:rFonts w:ascii="Calibri" w:eastAsiaTheme="minorEastAsia" w:hAnsi="Calibri" w:cs="Calibri"/>
          <w:lang w:val="en-GB"/>
        </w:rPr>
        <w:t>l</w:t>
      </w:r>
      <w:r w:rsidRPr="00251F55">
        <w:rPr>
          <w:rFonts w:eastAsiaTheme="minorEastAsia"/>
          <w:iCs/>
          <w:lang w:val="en-GB"/>
        </w:rPr>
        <w:t>_</w:t>
      </w:r>
      <w:r w:rsidRPr="00251F55">
        <w:rPr>
          <w:rFonts w:eastAsiaTheme="minorEastAsia"/>
          <w:lang w:val="en-GB"/>
        </w:rPr>
        <w:t>a,p</w:t>
      </w:r>
      <w:r w:rsidRPr="00251F55">
        <w:rPr>
          <w:rFonts w:eastAsiaTheme="minorEastAsia"/>
          <w:iCs/>
          <w:lang w:val="en-GB"/>
        </w:rPr>
        <w:t>_</w:t>
      </w:r>
      <w:r w:rsidRPr="00251F55">
        <w:rPr>
          <w:rFonts w:eastAsiaTheme="minorEastAsia"/>
          <w:lang w:val="en-GB"/>
        </w:rPr>
        <w:t>e</w:t>
      </w:r>
      <w:r w:rsidRPr="00251F55">
        <w:rPr>
          <w:rFonts w:ascii="Cambria Math" w:eastAsiaTheme="minorEastAsia" w:hAnsi="Cambria Math" w:cs="Cambria Math"/>
          <w:lang w:val="en-GB"/>
        </w:rPr>
        <w:t>∈</w:t>
      </w:r>
      <w:r w:rsidRPr="00251F55">
        <w:rPr>
          <w:rFonts w:ascii="Calibri" w:eastAsiaTheme="minorEastAsia" w:hAnsi="Calibri" w:cs="Calibri"/>
          <w:lang w:val="en-GB"/>
        </w:rPr>
        <w:t>l</w:t>
      </w:r>
      <w:r w:rsidRPr="00251F55">
        <w:rPr>
          <w:rFonts w:eastAsiaTheme="minorEastAsia"/>
          <w:iCs/>
          <w:lang w:val="en-GB"/>
        </w:rPr>
        <w:t>_</w:t>
      </w:r>
      <w:r w:rsidRPr="00251F55">
        <w:rPr>
          <w:rFonts w:eastAsiaTheme="minorEastAsia"/>
          <w:lang w:val="en-GB"/>
        </w:rPr>
        <w:t>b</w:t>
      </w:r>
    </w:p>
    <w:p w:rsidR="00803773" w:rsidRPr="00E31D36" w:rsidRDefault="00803773" w:rsidP="007C460C">
      <w:pPr>
        <w:bidi w:val="0"/>
        <w:rPr>
          <w:color w:val="FF0000"/>
          <w:lang w:val="en-GB"/>
        </w:rPr>
      </w:pPr>
      <w:r w:rsidRPr="00E31D36">
        <w:rPr>
          <w:color w:val="FF0000"/>
          <w:lang w:val="en-GB"/>
        </w:rPr>
        <w:t>Angles is a change in direction</w:t>
      </w:r>
    </w:p>
    <w:p w:rsidR="00803773" w:rsidRPr="00E31D36" w:rsidRDefault="00803773" w:rsidP="007C460C">
      <w:pPr>
        <w:bidi w:val="0"/>
        <w:rPr>
          <w:color w:val="FF0000"/>
          <w:lang w:val="en-GB"/>
        </w:rPr>
      </w:pPr>
      <m:oMathPara>
        <m:oMath>
          <m:r>
            <w:rPr>
              <w:rFonts w:ascii="Cambria Math" w:hAnsi="Cambria Math"/>
              <w:color w:val="FF0000"/>
              <w:lang w:val="en-GB"/>
            </w:rPr>
            <m:t>di</m:t>
          </m:r>
          <m:sSub>
            <m:sSubPr>
              <m:ctrlPr>
                <w:rPr>
                  <w:rFonts w:ascii="Cambria Math" w:hAnsi="Cambria Math"/>
                  <w:i/>
                  <w:color w:val="FF0000"/>
                  <w:lang w:val="en-GB"/>
                </w:rPr>
              </m:ctrlPr>
            </m:sSubPr>
            <m:e>
              <m:r>
                <w:rPr>
                  <w:rFonts w:ascii="Cambria Math" w:hAnsi="Cambria Math"/>
                  <w:color w:val="FF0000"/>
                  <w:lang w:val="en-GB"/>
                </w:rPr>
                <m:t>r</m:t>
              </m:r>
            </m:e>
            <m:sub>
              <m:r>
                <w:rPr>
                  <w:rFonts w:ascii="Cambria Math" w:hAnsi="Cambria Math"/>
                  <w:color w:val="FF0000"/>
                  <w:lang w:val="en-GB"/>
                </w:rPr>
                <m:t>a</m:t>
              </m:r>
            </m:sub>
          </m:sSub>
          <m:r>
            <w:rPr>
              <w:rFonts w:ascii="Cambria Math" w:hAnsi="Cambria Math"/>
              <w:color w:val="FF0000"/>
              <w:lang w:val="en-GB"/>
            </w:rPr>
            <m:t>=-di</m:t>
          </m:r>
          <m:sSub>
            <m:sSubPr>
              <m:ctrlPr>
                <w:rPr>
                  <w:rFonts w:ascii="Cambria Math" w:hAnsi="Cambria Math"/>
                  <w:i/>
                  <w:color w:val="FF0000"/>
                  <w:lang w:val="en-GB"/>
                </w:rPr>
              </m:ctrlPr>
            </m:sSubPr>
            <m:e>
              <m:r>
                <w:rPr>
                  <w:rFonts w:ascii="Cambria Math" w:hAnsi="Cambria Math"/>
                  <w:color w:val="FF0000"/>
                  <w:lang w:val="en-GB"/>
                </w:rPr>
                <m:t>r</m:t>
              </m:r>
            </m:e>
            <m:sub>
              <m:r>
                <w:rPr>
                  <w:rFonts w:ascii="Cambria Math" w:hAnsi="Cambria Math"/>
                  <w:color w:val="FF0000"/>
                  <w:lang w:val="en-GB"/>
                </w:rPr>
                <m:t>a</m:t>
              </m:r>
            </m:sub>
          </m:sSub>
          <m:r>
            <w:rPr>
              <w:rFonts w:ascii="Cambria Math" w:hAnsi="Cambria Math"/>
              <w:color w:val="FF0000"/>
              <w:lang w:val="en-GB"/>
            </w:rPr>
            <m:t>⋰</m:t>
          </m:r>
          <m:r>
            <w:rPr>
              <w:rFonts w:ascii="Cambria Math" w:hAnsi="Cambria Math"/>
              <w:color w:val="FF0000"/>
              <w:lang w:val="el-GR"/>
            </w:rPr>
            <m:t>π</m:t>
          </m:r>
          <m:r>
            <m:rPr>
              <m:sty m:val="p"/>
            </m:rPr>
            <w:rPr>
              <w:rFonts w:ascii="Cambria Math" w:hAnsi="Cambria Math"/>
              <w:color w:val="FF0000"/>
            </w:rPr>
            <w:br/>
          </m:r>
        </m:oMath>
        <m:oMath>
          <m:r>
            <w:rPr>
              <w:rFonts w:ascii="Cambria Math" w:hAnsi="Cambria Math"/>
              <w:color w:val="FF0000"/>
              <w:lang w:val="el-GR"/>
            </w:rPr>
            <m:t>di</m:t>
          </m:r>
          <m:sSub>
            <m:sSubPr>
              <m:ctrlPr>
                <w:rPr>
                  <w:rFonts w:ascii="Cambria Math" w:hAnsi="Cambria Math"/>
                  <w:i/>
                  <w:color w:val="FF0000"/>
                  <w:lang w:val="el-GR"/>
                </w:rPr>
              </m:ctrlPr>
            </m:sSubPr>
            <m:e>
              <m:r>
                <w:rPr>
                  <w:rFonts w:ascii="Cambria Math" w:hAnsi="Cambria Math"/>
                  <w:color w:val="FF0000"/>
                  <w:lang w:val="el-GR"/>
                </w:rPr>
                <m:t>r</m:t>
              </m:r>
            </m:e>
            <m:sub>
              <m:r>
                <w:rPr>
                  <w:rFonts w:ascii="Cambria Math" w:hAnsi="Cambria Math"/>
                  <w:color w:val="FF0000"/>
                  <w:lang w:val="el-GR"/>
                </w:rPr>
                <m:t>a</m:t>
              </m:r>
            </m:sub>
          </m:sSub>
          <m:r>
            <w:rPr>
              <w:rFonts w:ascii="Cambria Math" w:hAnsi="Cambria Math"/>
              <w:color w:val="FF0000"/>
            </w:rPr>
            <m:t>=</m:t>
          </m:r>
          <m:r>
            <w:rPr>
              <w:rFonts w:ascii="Cambria Math" w:hAnsi="Cambria Math"/>
              <w:color w:val="FF0000"/>
              <w:lang w:val="el-GR"/>
            </w:rPr>
            <m:t>di</m:t>
          </m:r>
          <m:sSub>
            <m:sSubPr>
              <m:ctrlPr>
                <w:rPr>
                  <w:rFonts w:ascii="Cambria Math" w:hAnsi="Cambria Math"/>
                  <w:i/>
                  <w:color w:val="FF0000"/>
                  <w:lang w:val="el-GR"/>
                </w:rPr>
              </m:ctrlPr>
            </m:sSubPr>
            <m:e>
              <m:r>
                <w:rPr>
                  <w:rFonts w:ascii="Cambria Math" w:hAnsi="Cambria Math"/>
                  <w:color w:val="FF0000"/>
                  <w:lang w:val="el-GR"/>
                </w:rPr>
                <m:t>r</m:t>
              </m:r>
            </m:e>
            <m:sub>
              <m:r>
                <w:rPr>
                  <w:rFonts w:ascii="Cambria Math" w:hAnsi="Cambria Math"/>
                  <w:color w:val="FF0000"/>
                  <w:lang w:val="el-GR"/>
                </w:rPr>
                <m:t>α</m:t>
              </m:r>
            </m:sub>
          </m:sSub>
          <m:r>
            <w:rPr>
              <w:rFonts w:ascii="Cambria Math" w:hAnsi="Cambria Math"/>
              <w:color w:val="FF0000"/>
            </w:rPr>
            <m:t>⋱2</m:t>
          </m:r>
          <m:r>
            <w:rPr>
              <w:rFonts w:ascii="Cambria Math" w:hAnsi="Cambria Math"/>
              <w:color w:val="FF0000"/>
              <w:lang w:val="el-GR"/>
            </w:rPr>
            <m:t>π</m:t>
          </m:r>
          <m:r>
            <m:rPr>
              <m:sty m:val="p"/>
            </m:rPr>
            <w:rPr>
              <w:rFonts w:ascii="Cambria Math" w:hAnsi="Cambria Math"/>
              <w:color w:val="FF0000"/>
              <w:rtl/>
              <w:lang w:val="el-GR"/>
            </w:rPr>
            <w:br/>
          </m:r>
        </m:oMath>
      </m:oMathPara>
      <w:r w:rsidRPr="00E31D36">
        <w:rPr>
          <w:color w:val="FF0000"/>
          <w:lang w:val="en-GB"/>
        </w:rPr>
        <w:t>in a circle there is as much points as directions, so if we sum the directions we will also sum the distances In a path from a point to itself along the circle (provided we demonstrated a circle end in the point in which it started)</w:t>
      </w:r>
    </w:p>
    <w:p w:rsidR="00803773" w:rsidRPr="008C1D77" w:rsidRDefault="00803773" w:rsidP="007C460C">
      <w:pPr>
        <w:bidi w:val="0"/>
      </w:pPr>
    </w:p>
    <w:p w:rsidR="00803773" w:rsidRDefault="00727F6C" w:rsidP="007C460C">
      <w:pPr>
        <w:bidi w:val="0"/>
        <w:rPr>
          <w:b/>
          <w:bCs/>
          <w:i/>
          <w:color w:val="FF0000"/>
          <w:lang w:val="en-GB"/>
        </w:rPr>
      </w:pPr>
      <w:r>
        <w:rPr>
          <w:rFonts w:hint="cs"/>
          <w:b/>
          <w:bCs/>
          <w:i/>
          <w:color w:val="FF0000"/>
          <w:rtl/>
          <w:lang w:val="en-GB"/>
        </w:rPr>
        <w:t>להגדיר את הקו באופן הקודם, ואז להוכיח שהוא רציף לכן דרך לכן יש לו אורך</w:t>
      </w:r>
    </w:p>
    <w:p w:rsidR="007F03E3" w:rsidRPr="007F03E3" w:rsidRDefault="001E4237" w:rsidP="00BA4557">
      <w:pPr>
        <w:rPr>
          <w:b/>
          <w:bCs/>
          <w:i/>
          <w:color w:val="FF0000"/>
          <w:rtl/>
        </w:rPr>
      </w:pPr>
      <w:r>
        <w:rPr>
          <w:rFonts w:hint="cs"/>
          <w:b/>
          <w:bCs/>
          <w:i/>
          <w:color w:val="FF0000"/>
          <w:rtl/>
        </w:rPr>
        <w:t>אזור שייך למ</w:t>
      </w:r>
      <w:r w:rsidR="00BA4557">
        <w:rPr>
          <w:rFonts w:hint="cs"/>
          <w:b/>
          <w:bCs/>
          <w:i/>
          <w:color w:val="FF0000"/>
          <w:rtl/>
        </w:rPr>
        <w:t>שולש</w:t>
      </w:r>
      <w:r w:rsidR="007F03E3">
        <w:rPr>
          <w:rFonts w:hint="cs"/>
          <w:b/>
          <w:bCs/>
          <w:i/>
          <w:color w:val="FF0000"/>
          <w:rtl/>
        </w:rPr>
        <w:t xml:space="preserve"> אם ביחס לכל אחת מהצלעות הוא לכיוון </w:t>
      </w:r>
      <w:r w:rsidR="00BA4557">
        <w:rPr>
          <w:rFonts w:hint="cs"/>
          <w:b/>
          <w:bCs/>
          <w:i/>
          <w:color w:val="FF0000"/>
          <w:rtl/>
        </w:rPr>
        <w:t>הקודקוד שלא שייך לה</w:t>
      </w:r>
      <w:r>
        <w:rPr>
          <w:rFonts w:hint="cs"/>
          <w:b/>
          <w:bCs/>
          <w:i/>
          <w:color w:val="FF0000"/>
          <w:rtl/>
        </w:rPr>
        <w:t xml:space="preserve">. וגם הוא תחום בידי המקומות הכיווניים של </w:t>
      </w:r>
      <w:r w:rsidR="00BA4557">
        <w:rPr>
          <w:rFonts w:hint="cs"/>
          <w:b/>
          <w:bCs/>
          <w:i/>
          <w:color w:val="FF0000"/>
          <w:rtl/>
        </w:rPr>
        <w:t>יותר מאחת מהצלעות.</w:t>
      </w:r>
    </w:p>
    <w:sectPr w:rsidR="007F03E3" w:rsidRPr="007F03E3" w:rsidSect="006B279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B4E" w:rsidRDefault="00811B4E" w:rsidP="00981944">
      <w:pPr>
        <w:spacing w:after="0" w:line="240" w:lineRule="auto"/>
      </w:pPr>
      <w:r>
        <w:separator/>
      </w:r>
    </w:p>
  </w:endnote>
  <w:endnote w:type="continuationSeparator" w:id="0">
    <w:p w:rsidR="00811B4E" w:rsidRDefault="00811B4E" w:rsidP="00981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B4E" w:rsidRDefault="00811B4E" w:rsidP="00981944">
      <w:pPr>
        <w:spacing w:after="0" w:line="240" w:lineRule="auto"/>
      </w:pPr>
      <w:r>
        <w:separator/>
      </w:r>
    </w:p>
  </w:footnote>
  <w:footnote w:type="continuationSeparator" w:id="0">
    <w:p w:rsidR="00811B4E" w:rsidRDefault="00811B4E" w:rsidP="00981944">
      <w:pPr>
        <w:spacing w:after="0" w:line="240" w:lineRule="auto"/>
      </w:pPr>
      <w:r>
        <w:continuationSeparator/>
      </w:r>
    </w:p>
  </w:footnote>
  <w:footnote w:id="1">
    <w:p w:rsidR="00BF272F" w:rsidRDefault="00BF272F" w:rsidP="00F631F0">
      <w:pPr>
        <w:pStyle w:val="FootnoteText"/>
        <w:bidi w:val="0"/>
      </w:pPr>
      <w:r>
        <w:rPr>
          <w:rStyle w:val="FootnoteReference"/>
        </w:rPr>
        <w:footnoteRef/>
      </w:r>
      <w:r>
        <w:t xml:space="preserve">Those positivity and negativity are of course relative to a </w:t>
      </w:r>
      <w:r w:rsidRPr="00376854">
        <w:t>arbitrary</w:t>
      </w:r>
      <w:r>
        <w:t xml:space="preserve"> choice. It is only important that the relation between them is as that of positive and negative.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C7DD4"/>
    <w:multiLevelType w:val="hybridMultilevel"/>
    <w:tmpl w:val="171CF2C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C60FFB"/>
    <w:multiLevelType w:val="hybridMultilevel"/>
    <w:tmpl w:val="75E087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F3588"/>
    <w:multiLevelType w:val="hybridMultilevel"/>
    <w:tmpl w:val="E73C7E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B2424"/>
    <w:multiLevelType w:val="hybridMultilevel"/>
    <w:tmpl w:val="6366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20926"/>
    <w:multiLevelType w:val="hybridMultilevel"/>
    <w:tmpl w:val="E488D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91D1F"/>
    <w:rsid w:val="00002D13"/>
    <w:rsid w:val="00012805"/>
    <w:rsid w:val="000249D2"/>
    <w:rsid w:val="00024EAA"/>
    <w:rsid w:val="00027952"/>
    <w:rsid w:val="00030A7D"/>
    <w:rsid w:val="000314CD"/>
    <w:rsid w:val="000432E1"/>
    <w:rsid w:val="000563AF"/>
    <w:rsid w:val="00057074"/>
    <w:rsid w:val="00061DE6"/>
    <w:rsid w:val="0006227C"/>
    <w:rsid w:val="000677EC"/>
    <w:rsid w:val="0007472F"/>
    <w:rsid w:val="000773F0"/>
    <w:rsid w:val="00081C43"/>
    <w:rsid w:val="000824CD"/>
    <w:rsid w:val="00083F8B"/>
    <w:rsid w:val="0008669B"/>
    <w:rsid w:val="00086DF7"/>
    <w:rsid w:val="000929BC"/>
    <w:rsid w:val="000A0C37"/>
    <w:rsid w:val="000A1D10"/>
    <w:rsid w:val="000A689A"/>
    <w:rsid w:val="000B18EA"/>
    <w:rsid w:val="000B3870"/>
    <w:rsid w:val="000B7DA2"/>
    <w:rsid w:val="000D034A"/>
    <w:rsid w:val="000D32E4"/>
    <w:rsid w:val="000D4540"/>
    <w:rsid w:val="000E7F2C"/>
    <w:rsid w:val="000F005E"/>
    <w:rsid w:val="001008B1"/>
    <w:rsid w:val="00101694"/>
    <w:rsid w:val="001050FD"/>
    <w:rsid w:val="0011085C"/>
    <w:rsid w:val="001174B3"/>
    <w:rsid w:val="00122BD7"/>
    <w:rsid w:val="00123F6F"/>
    <w:rsid w:val="00130FF9"/>
    <w:rsid w:val="001315A7"/>
    <w:rsid w:val="00131942"/>
    <w:rsid w:val="00135867"/>
    <w:rsid w:val="0014539D"/>
    <w:rsid w:val="00146EDE"/>
    <w:rsid w:val="00157135"/>
    <w:rsid w:val="00157EC5"/>
    <w:rsid w:val="00174DB3"/>
    <w:rsid w:val="00177A06"/>
    <w:rsid w:val="00180766"/>
    <w:rsid w:val="001846E3"/>
    <w:rsid w:val="001852CF"/>
    <w:rsid w:val="00186D9B"/>
    <w:rsid w:val="00191D93"/>
    <w:rsid w:val="00192EAD"/>
    <w:rsid w:val="001A7F9C"/>
    <w:rsid w:val="001C06FD"/>
    <w:rsid w:val="001D2414"/>
    <w:rsid w:val="001D48D2"/>
    <w:rsid w:val="001D7895"/>
    <w:rsid w:val="001E0375"/>
    <w:rsid w:val="001E05D0"/>
    <w:rsid w:val="001E067D"/>
    <w:rsid w:val="001E34C5"/>
    <w:rsid w:val="001E4237"/>
    <w:rsid w:val="001E79B6"/>
    <w:rsid w:val="001F4A75"/>
    <w:rsid w:val="001F6736"/>
    <w:rsid w:val="00202C86"/>
    <w:rsid w:val="0020668F"/>
    <w:rsid w:val="00210F59"/>
    <w:rsid w:val="00212D36"/>
    <w:rsid w:val="00214025"/>
    <w:rsid w:val="00215389"/>
    <w:rsid w:val="00215CF5"/>
    <w:rsid w:val="00217D7F"/>
    <w:rsid w:val="00222AB7"/>
    <w:rsid w:val="002235B4"/>
    <w:rsid w:val="00224303"/>
    <w:rsid w:val="00226D5D"/>
    <w:rsid w:val="00231094"/>
    <w:rsid w:val="00231825"/>
    <w:rsid w:val="00233814"/>
    <w:rsid w:val="0023493B"/>
    <w:rsid w:val="00235CB7"/>
    <w:rsid w:val="00237451"/>
    <w:rsid w:val="0024202B"/>
    <w:rsid w:val="00242889"/>
    <w:rsid w:val="002437B4"/>
    <w:rsid w:val="00250AF8"/>
    <w:rsid w:val="002518F6"/>
    <w:rsid w:val="00252239"/>
    <w:rsid w:val="00254E01"/>
    <w:rsid w:val="00255319"/>
    <w:rsid w:val="00255ED4"/>
    <w:rsid w:val="002602AA"/>
    <w:rsid w:val="00265B4F"/>
    <w:rsid w:val="00265ED9"/>
    <w:rsid w:val="00270CCD"/>
    <w:rsid w:val="002713AF"/>
    <w:rsid w:val="00276969"/>
    <w:rsid w:val="00282565"/>
    <w:rsid w:val="00282A02"/>
    <w:rsid w:val="002842ED"/>
    <w:rsid w:val="00286D38"/>
    <w:rsid w:val="002946E7"/>
    <w:rsid w:val="002949B5"/>
    <w:rsid w:val="002A2158"/>
    <w:rsid w:val="002A31E8"/>
    <w:rsid w:val="002A3A54"/>
    <w:rsid w:val="002A653F"/>
    <w:rsid w:val="002B05D1"/>
    <w:rsid w:val="002C3646"/>
    <w:rsid w:val="002D0A4B"/>
    <w:rsid w:val="002D1010"/>
    <w:rsid w:val="002D6E01"/>
    <w:rsid w:val="002E00C9"/>
    <w:rsid w:val="002F29F9"/>
    <w:rsid w:val="002F496A"/>
    <w:rsid w:val="00306BD6"/>
    <w:rsid w:val="00307E6C"/>
    <w:rsid w:val="00307FE7"/>
    <w:rsid w:val="00312050"/>
    <w:rsid w:val="0032706E"/>
    <w:rsid w:val="0033317E"/>
    <w:rsid w:val="00334351"/>
    <w:rsid w:val="0033455D"/>
    <w:rsid w:val="003418AC"/>
    <w:rsid w:val="003429F4"/>
    <w:rsid w:val="00344273"/>
    <w:rsid w:val="0034684A"/>
    <w:rsid w:val="00356DBA"/>
    <w:rsid w:val="00360915"/>
    <w:rsid w:val="00366BFD"/>
    <w:rsid w:val="00373120"/>
    <w:rsid w:val="003735B5"/>
    <w:rsid w:val="0037583A"/>
    <w:rsid w:val="00376E6E"/>
    <w:rsid w:val="00385DE0"/>
    <w:rsid w:val="00394DC8"/>
    <w:rsid w:val="003A0DE2"/>
    <w:rsid w:val="003A1618"/>
    <w:rsid w:val="003A18A9"/>
    <w:rsid w:val="003A3B91"/>
    <w:rsid w:val="003A7746"/>
    <w:rsid w:val="003B27A7"/>
    <w:rsid w:val="003B2CA9"/>
    <w:rsid w:val="003B350E"/>
    <w:rsid w:val="003B7ED2"/>
    <w:rsid w:val="003C047F"/>
    <w:rsid w:val="003C7B5A"/>
    <w:rsid w:val="003D0C59"/>
    <w:rsid w:val="003D14DD"/>
    <w:rsid w:val="003D5F35"/>
    <w:rsid w:val="003D6C44"/>
    <w:rsid w:val="003E0C80"/>
    <w:rsid w:val="003E6D06"/>
    <w:rsid w:val="003F0878"/>
    <w:rsid w:val="003F6297"/>
    <w:rsid w:val="00403141"/>
    <w:rsid w:val="00403E47"/>
    <w:rsid w:val="0040452F"/>
    <w:rsid w:val="004102D7"/>
    <w:rsid w:val="004153C7"/>
    <w:rsid w:val="004274B5"/>
    <w:rsid w:val="00430665"/>
    <w:rsid w:val="00434B54"/>
    <w:rsid w:val="0043617F"/>
    <w:rsid w:val="00440479"/>
    <w:rsid w:val="004408D3"/>
    <w:rsid w:val="00441685"/>
    <w:rsid w:val="004538FB"/>
    <w:rsid w:val="00455BD0"/>
    <w:rsid w:val="00465B44"/>
    <w:rsid w:val="00483488"/>
    <w:rsid w:val="00486467"/>
    <w:rsid w:val="004878AF"/>
    <w:rsid w:val="0049167F"/>
    <w:rsid w:val="00491D1F"/>
    <w:rsid w:val="0049558F"/>
    <w:rsid w:val="00495683"/>
    <w:rsid w:val="0049784C"/>
    <w:rsid w:val="004A42FD"/>
    <w:rsid w:val="004A5AC2"/>
    <w:rsid w:val="004A6804"/>
    <w:rsid w:val="004A6C01"/>
    <w:rsid w:val="004B11E5"/>
    <w:rsid w:val="004B37CF"/>
    <w:rsid w:val="004B4EBE"/>
    <w:rsid w:val="004D06C6"/>
    <w:rsid w:val="004D72D7"/>
    <w:rsid w:val="004D76D8"/>
    <w:rsid w:val="004D7A49"/>
    <w:rsid w:val="004E10A5"/>
    <w:rsid w:val="004E1829"/>
    <w:rsid w:val="004E1B19"/>
    <w:rsid w:val="004E2CAC"/>
    <w:rsid w:val="004E2E78"/>
    <w:rsid w:val="004E534A"/>
    <w:rsid w:val="004E7965"/>
    <w:rsid w:val="004F467A"/>
    <w:rsid w:val="005042C5"/>
    <w:rsid w:val="00505A75"/>
    <w:rsid w:val="005100DD"/>
    <w:rsid w:val="00514E2D"/>
    <w:rsid w:val="005209FE"/>
    <w:rsid w:val="00522678"/>
    <w:rsid w:val="00523F6B"/>
    <w:rsid w:val="005243EB"/>
    <w:rsid w:val="00525626"/>
    <w:rsid w:val="005261A5"/>
    <w:rsid w:val="005319F6"/>
    <w:rsid w:val="005366E5"/>
    <w:rsid w:val="005375C9"/>
    <w:rsid w:val="00545805"/>
    <w:rsid w:val="005464B5"/>
    <w:rsid w:val="005509AE"/>
    <w:rsid w:val="00554550"/>
    <w:rsid w:val="005617A5"/>
    <w:rsid w:val="00566F85"/>
    <w:rsid w:val="00566F9F"/>
    <w:rsid w:val="0057020E"/>
    <w:rsid w:val="00573457"/>
    <w:rsid w:val="00574728"/>
    <w:rsid w:val="00577D8D"/>
    <w:rsid w:val="0058343C"/>
    <w:rsid w:val="005846F0"/>
    <w:rsid w:val="005850B8"/>
    <w:rsid w:val="00587CE9"/>
    <w:rsid w:val="005931FB"/>
    <w:rsid w:val="00593F37"/>
    <w:rsid w:val="00594AED"/>
    <w:rsid w:val="00597781"/>
    <w:rsid w:val="005A0D59"/>
    <w:rsid w:val="005A7ED4"/>
    <w:rsid w:val="005B0E3C"/>
    <w:rsid w:val="005B1B86"/>
    <w:rsid w:val="005B6492"/>
    <w:rsid w:val="005B7DDF"/>
    <w:rsid w:val="005C016A"/>
    <w:rsid w:val="005C0F45"/>
    <w:rsid w:val="005C26AE"/>
    <w:rsid w:val="005D0856"/>
    <w:rsid w:val="005D1179"/>
    <w:rsid w:val="005D7077"/>
    <w:rsid w:val="005E2236"/>
    <w:rsid w:val="005F0740"/>
    <w:rsid w:val="005F5D60"/>
    <w:rsid w:val="00600712"/>
    <w:rsid w:val="00605458"/>
    <w:rsid w:val="00606B94"/>
    <w:rsid w:val="006072FC"/>
    <w:rsid w:val="00612DA7"/>
    <w:rsid w:val="00620234"/>
    <w:rsid w:val="006339D7"/>
    <w:rsid w:val="006503CF"/>
    <w:rsid w:val="006505B3"/>
    <w:rsid w:val="0065496A"/>
    <w:rsid w:val="00657A89"/>
    <w:rsid w:val="00664675"/>
    <w:rsid w:val="00665F01"/>
    <w:rsid w:val="00666835"/>
    <w:rsid w:val="00666E4B"/>
    <w:rsid w:val="00674787"/>
    <w:rsid w:val="00680BA3"/>
    <w:rsid w:val="00681445"/>
    <w:rsid w:val="00683C8F"/>
    <w:rsid w:val="00685D4B"/>
    <w:rsid w:val="0069000F"/>
    <w:rsid w:val="00690A90"/>
    <w:rsid w:val="006917DC"/>
    <w:rsid w:val="006953F8"/>
    <w:rsid w:val="00697D96"/>
    <w:rsid w:val="00697DA4"/>
    <w:rsid w:val="006A4490"/>
    <w:rsid w:val="006A6822"/>
    <w:rsid w:val="006B051E"/>
    <w:rsid w:val="006B2796"/>
    <w:rsid w:val="006B497A"/>
    <w:rsid w:val="006B55EC"/>
    <w:rsid w:val="006C0A79"/>
    <w:rsid w:val="006C1221"/>
    <w:rsid w:val="006C23F2"/>
    <w:rsid w:val="006C45C1"/>
    <w:rsid w:val="006C5B05"/>
    <w:rsid w:val="006C6048"/>
    <w:rsid w:val="006C6BC5"/>
    <w:rsid w:val="006C71C9"/>
    <w:rsid w:val="006E4794"/>
    <w:rsid w:val="006E52C7"/>
    <w:rsid w:val="006F70C1"/>
    <w:rsid w:val="00702531"/>
    <w:rsid w:val="007044F9"/>
    <w:rsid w:val="00716FDE"/>
    <w:rsid w:val="00717560"/>
    <w:rsid w:val="00727F6C"/>
    <w:rsid w:val="007303ED"/>
    <w:rsid w:val="007347A9"/>
    <w:rsid w:val="00744684"/>
    <w:rsid w:val="007505EA"/>
    <w:rsid w:val="0075202A"/>
    <w:rsid w:val="00754BBF"/>
    <w:rsid w:val="00755711"/>
    <w:rsid w:val="007622F8"/>
    <w:rsid w:val="0076698E"/>
    <w:rsid w:val="007675B0"/>
    <w:rsid w:val="007728D2"/>
    <w:rsid w:val="0077441B"/>
    <w:rsid w:val="007838C9"/>
    <w:rsid w:val="00786200"/>
    <w:rsid w:val="00787D96"/>
    <w:rsid w:val="00791613"/>
    <w:rsid w:val="0079295D"/>
    <w:rsid w:val="00795B6D"/>
    <w:rsid w:val="00796E53"/>
    <w:rsid w:val="00797DCF"/>
    <w:rsid w:val="007A19C1"/>
    <w:rsid w:val="007A420D"/>
    <w:rsid w:val="007A6109"/>
    <w:rsid w:val="007B1C5F"/>
    <w:rsid w:val="007B21E5"/>
    <w:rsid w:val="007B3242"/>
    <w:rsid w:val="007B407D"/>
    <w:rsid w:val="007B7AA3"/>
    <w:rsid w:val="007C32D6"/>
    <w:rsid w:val="007C460C"/>
    <w:rsid w:val="007C6918"/>
    <w:rsid w:val="007D1FE3"/>
    <w:rsid w:val="007D2669"/>
    <w:rsid w:val="007D41BF"/>
    <w:rsid w:val="007D7BAB"/>
    <w:rsid w:val="007E1DD9"/>
    <w:rsid w:val="007E238F"/>
    <w:rsid w:val="007E24B6"/>
    <w:rsid w:val="007E5C4C"/>
    <w:rsid w:val="007E5F12"/>
    <w:rsid w:val="007F03E3"/>
    <w:rsid w:val="007F17D3"/>
    <w:rsid w:val="00802E5B"/>
    <w:rsid w:val="00803773"/>
    <w:rsid w:val="00803871"/>
    <w:rsid w:val="00806B68"/>
    <w:rsid w:val="00807498"/>
    <w:rsid w:val="00810918"/>
    <w:rsid w:val="0081104B"/>
    <w:rsid w:val="00811B4E"/>
    <w:rsid w:val="00812C09"/>
    <w:rsid w:val="00817546"/>
    <w:rsid w:val="00823E2F"/>
    <w:rsid w:val="008244EF"/>
    <w:rsid w:val="00825183"/>
    <w:rsid w:val="008326D5"/>
    <w:rsid w:val="0083393C"/>
    <w:rsid w:val="00834E0A"/>
    <w:rsid w:val="00836829"/>
    <w:rsid w:val="00843897"/>
    <w:rsid w:val="00845A58"/>
    <w:rsid w:val="008465B6"/>
    <w:rsid w:val="00862694"/>
    <w:rsid w:val="008653CE"/>
    <w:rsid w:val="00865830"/>
    <w:rsid w:val="00867208"/>
    <w:rsid w:val="008675AC"/>
    <w:rsid w:val="00870079"/>
    <w:rsid w:val="0088081A"/>
    <w:rsid w:val="008810F4"/>
    <w:rsid w:val="0088184A"/>
    <w:rsid w:val="008830F1"/>
    <w:rsid w:val="00884E92"/>
    <w:rsid w:val="0089143F"/>
    <w:rsid w:val="008A3348"/>
    <w:rsid w:val="008A6AE5"/>
    <w:rsid w:val="008B086A"/>
    <w:rsid w:val="008B27D8"/>
    <w:rsid w:val="008B2CDC"/>
    <w:rsid w:val="008B3790"/>
    <w:rsid w:val="008B3C5E"/>
    <w:rsid w:val="008B4DC1"/>
    <w:rsid w:val="008B5939"/>
    <w:rsid w:val="008C1D77"/>
    <w:rsid w:val="008D22AE"/>
    <w:rsid w:val="008D450D"/>
    <w:rsid w:val="008D4874"/>
    <w:rsid w:val="008D6052"/>
    <w:rsid w:val="008D6408"/>
    <w:rsid w:val="008D7077"/>
    <w:rsid w:val="008E3C08"/>
    <w:rsid w:val="008E64DB"/>
    <w:rsid w:val="008E77A6"/>
    <w:rsid w:val="00900225"/>
    <w:rsid w:val="00904613"/>
    <w:rsid w:val="00907DF9"/>
    <w:rsid w:val="00911974"/>
    <w:rsid w:val="009141E3"/>
    <w:rsid w:val="00922214"/>
    <w:rsid w:val="00922ABC"/>
    <w:rsid w:val="00924BCA"/>
    <w:rsid w:val="0092691B"/>
    <w:rsid w:val="00926940"/>
    <w:rsid w:val="00927081"/>
    <w:rsid w:val="0093147A"/>
    <w:rsid w:val="009425CD"/>
    <w:rsid w:val="00942796"/>
    <w:rsid w:val="009450DD"/>
    <w:rsid w:val="00952B3F"/>
    <w:rsid w:val="0095409D"/>
    <w:rsid w:val="00954F14"/>
    <w:rsid w:val="00956F82"/>
    <w:rsid w:val="00963418"/>
    <w:rsid w:val="00964E9E"/>
    <w:rsid w:val="009663CB"/>
    <w:rsid w:val="00966AC9"/>
    <w:rsid w:val="00967D91"/>
    <w:rsid w:val="00967FCE"/>
    <w:rsid w:val="00977289"/>
    <w:rsid w:val="009800D8"/>
    <w:rsid w:val="009811E9"/>
    <w:rsid w:val="00981944"/>
    <w:rsid w:val="009A1987"/>
    <w:rsid w:val="009A34AE"/>
    <w:rsid w:val="009A3805"/>
    <w:rsid w:val="009A4A60"/>
    <w:rsid w:val="009C3509"/>
    <w:rsid w:val="009C4EF7"/>
    <w:rsid w:val="009C57C9"/>
    <w:rsid w:val="009C6A9A"/>
    <w:rsid w:val="009C6D93"/>
    <w:rsid w:val="009D17BB"/>
    <w:rsid w:val="009D17E8"/>
    <w:rsid w:val="009D457B"/>
    <w:rsid w:val="009D530F"/>
    <w:rsid w:val="009D5BA2"/>
    <w:rsid w:val="009D7E43"/>
    <w:rsid w:val="009E3F5A"/>
    <w:rsid w:val="009E628B"/>
    <w:rsid w:val="009F3E20"/>
    <w:rsid w:val="00A06605"/>
    <w:rsid w:val="00A11BA4"/>
    <w:rsid w:val="00A126E9"/>
    <w:rsid w:val="00A127A0"/>
    <w:rsid w:val="00A15E21"/>
    <w:rsid w:val="00A237BA"/>
    <w:rsid w:val="00A24B9D"/>
    <w:rsid w:val="00A24C5D"/>
    <w:rsid w:val="00A26835"/>
    <w:rsid w:val="00A26DC5"/>
    <w:rsid w:val="00A320C9"/>
    <w:rsid w:val="00A34FC9"/>
    <w:rsid w:val="00A43F4C"/>
    <w:rsid w:val="00A50F45"/>
    <w:rsid w:val="00A56EA9"/>
    <w:rsid w:val="00A61304"/>
    <w:rsid w:val="00A619A1"/>
    <w:rsid w:val="00A6318A"/>
    <w:rsid w:val="00A637E4"/>
    <w:rsid w:val="00A66D2B"/>
    <w:rsid w:val="00A676A9"/>
    <w:rsid w:val="00A70410"/>
    <w:rsid w:val="00A77EAC"/>
    <w:rsid w:val="00A800CE"/>
    <w:rsid w:val="00A81726"/>
    <w:rsid w:val="00A8221F"/>
    <w:rsid w:val="00A8721B"/>
    <w:rsid w:val="00A875FB"/>
    <w:rsid w:val="00A93E05"/>
    <w:rsid w:val="00A948A8"/>
    <w:rsid w:val="00A94E26"/>
    <w:rsid w:val="00AA1A75"/>
    <w:rsid w:val="00AA3D6D"/>
    <w:rsid w:val="00AA5F71"/>
    <w:rsid w:val="00AB18C5"/>
    <w:rsid w:val="00AB258C"/>
    <w:rsid w:val="00AB2842"/>
    <w:rsid w:val="00AB753A"/>
    <w:rsid w:val="00AC0929"/>
    <w:rsid w:val="00AC0F8A"/>
    <w:rsid w:val="00AC1955"/>
    <w:rsid w:val="00AC1F75"/>
    <w:rsid w:val="00AC5D43"/>
    <w:rsid w:val="00AC6427"/>
    <w:rsid w:val="00AC70A9"/>
    <w:rsid w:val="00AC7CCF"/>
    <w:rsid w:val="00AD0DF2"/>
    <w:rsid w:val="00AD245E"/>
    <w:rsid w:val="00AD4C76"/>
    <w:rsid w:val="00AE5F50"/>
    <w:rsid w:val="00AE769C"/>
    <w:rsid w:val="00AF50E1"/>
    <w:rsid w:val="00B005F3"/>
    <w:rsid w:val="00B01B59"/>
    <w:rsid w:val="00B0627E"/>
    <w:rsid w:val="00B07D99"/>
    <w:rsid w:val="00B07E2C"/>
    <w:rsid w:val="00B10207"/>
    <w:rsid w:val="00B118DC"/>
    <w:rsid w:val="00B121F3"/>
    <w:rsid w:val="00B201A6"/>
    <w:rsid w:val="00B21DE5"/>
    <w:rsid w:val="00B2263A"/>
    <w:rsid w:val="00B32FE7"/>
    <w:rsid w:val="00B472C1"/>
    <w:rsid w:val="00B5137F"/>
    <w:rsid w:val="00B55735"/>
    <w:rsid w:val="00B563C0"/>
    <w:rsid w:val="00B569D1"/>
    <w:rsid w:val="00B67140"/>
    <w:rsid w:val="00B713D9"/>
    <w:rsid w:val="00B72A94"/>
    <w:rsid w:val="00B732C2"/>
    <w:rsid w:val="00B77AE4"/>
    <w:rsid w:val="00B84877"/>
    <w:rsid w:val="00B90B64"/>
    <w:rsid w:val="00B9606A"/>
    <w:rsid w:val="00B97D3B"/>
    <w:rsid w:val="00B97EC4"/>
    <w:rsid w:val="00BA3494"/>
    <w:rsid w:val="00BA3701"/>
    <w:rsid w:val="00BA4557"/>
    <w:rsid w:val="00BB0BAC"/>
    <w:rsid w:val="00BB0D2C"/>
    <w:rsid w:val="00BB1139"/>
    <w:rsid w:val="00BB16EE"/>
    <w:rsid w:val="00BB4DCD"/>
    <w:rsid w:val="00BB7213"/>
    <w:rsid w:val="00BC066B"/>
    <w:rsid w:val="00BC25C1"/>
    <w:rsid w:val="00BC3673"/>
    <w:rsid w:val="00BC4E73"/>
    <w:rsid w:val="00BC6399"/>
    <w:rsid w:val="00BD0F51"/>
    <w:rsid w:val="00BD1E6B"/>
    <w:rsid w:val="00BD44CF"/>
    <w:rsid w:val="00BD4A1F"/>
    <w:rsid w:val="00BD625F"/>
    <w:rsid w:val="00BD6403"/>
    <w:rsid w:val="00BE2DE6"/>
    <w:rsid w:val="00BE50BE"/>
    <w:rsid w:val="00BF272F"/>
    <w:rsid w:val="00BF75FF"/>
    <w:rsid w:val="00C0083D"/>
    <w:rsid w:val="00C00F5A"/>
    <w:rsid w:val="00C07D6B"/>
    <w:rsid w:val="00C10687"/>
    <w:rsid w:val="00C12AEC"/>
    <w:rsid w:val="00C13513"/>
    <w:rsid w:val="00C20130"/>
    <w:rsid w:val="00C20D29"/>
    <w:rsid w:val="00C26194"/>
    <w:rsid w:val="00C33D61"/>
    <w:rsid w:val="00C35BD4"/>
    <w:rsid w:val="00C36ED9"/>
    <w:rsid w:val="00C41849"/>
    <w:rsid w:val="00C453E8"/>
    <w:rsid w:val="00C4572A"/>
    <w:rsid w:val="00C5434D"/>
    <w:rsid w:val="00C54B94"/>
    <w:rsid w:val="00C55166"/>
    <w:rsid w:val="00C648F1"/>
    <w:rsid w:val="00C6630C"/>
    <w:rsid w:val="00C745CE"/>
    <w:rsid w:val="00C7780C"/>
    <w:rsid w:val="00C77816"/>
    <w:rsid w:val="00C81044"/>
    <w:rsid w:val="00C81943"/>
    <w:rsid w:val="00C84639"/>
    <w:rsid w:val="00C84D27"/>
    <w:rsid w:val="00C84D33"/>
    <w:rsid w:val="00C8524A"/>
    <w:rsid w:val="00C8660D"/>
    <w:rsid w:val="00C87A73"/>
    <w:rsid w:val="00C93B30"/>
    <w:rsid w:val="00C95DCB"/>
    <w:rsid w:val="00CA3784"/>
    <w:rsid w:val="00CB001F"/>
    <w:rsid w:val="00CB2D0D"/>
    <w:rsid w:val="00CB3257"/>
    <w:rsid w:val="00CB387E"/>
    <w:rsid w:val="00CC5B16"/>
    <w:rsid w:val="00CC5FEF"/>
    <w:rsid w:val="00CD1030"/>
    <w:rsid w:val="00CD234D"/>
    <w:rsid w:val="00CD2F62"/>
    <w:rsid w:val="00CD33E7"/>
    <w:rsid w:val="00CE71B8"/>
    <w:rsid w:val="00CF43CC"/>
    <w:rsid w:val="00CF56BF"/>
    <w:rsid w:val="00CF7AE0"/>
    <w:rsid w:val="00D0030F"/>
    <w:rsid w:val="00D02B66"/>
    <w:rsid w:val="00D0796B"/>
    <w:rsid w:val="00D0799A"/>
    <w:rsid w:val="00D14642"/>
    <w:rsid w:val="00D16653"/>
    <w:rsid w:val="00D1798E"/>
    <w:rsid w:val="00D34190"/>
    <w:rsid w:val="00D35472"/>
    <w:rsid w:val="00D40930"/>
    <w:rsid w:val="00D434A4"/>
    <w:rsid w:val="00D44CC7"/>
    <w:rsid w:val="00D50C90"/>
    <w:rsid w:val="00D50E51"/>
    <w:rsid w:val="00D55688"/>
    <w:rsid w:val="00D61DA6"/>
    <w:rsid w:val="00D61E15"/>
    <w:rsid w:val="00D67192"/>
    <w:rsid w:val="00D735F8"/>
    <w:rsid w:val="00D74AB1"/>
    <w:rsid w:val="00D9164B"/>
    <w:rsid w:val="00DA00B7"/>
    <w:rsid w:val="00DA7F80"/>
    <w:rsid w:val="00DB1252"/>
    <w:rsid w:val="00DB3580"/>
    <w:rsid w:val="00DB4BB6"/>
    <w:rsid w:val="00DB71D8"/>
    <w:rsid w:val="00DC13EA"/>
    <w:rsid w:val="00DC3365"/>
    <w:rsid w:val="00DC4F71"/>
    <w:rsid w:val="00DD12B8"/>
    <w:rsid w:val="00DD36F4"/>
    <w:rsid w:val="00DD5180"/>
    <w:rsid w:val="00DD5B15"/>
    <w:rsid w:val="00DE259F"/>
    <w:rsid w:val="00DE364D"/>
    <w:rsid w:val="00DE4326"/>
    <w:rsid w:val="00DE435E"/>
    <w:rsid w:val="00DE6D90"/>
    <w:rsid w:val="00DE704F"/>
    <w:rsid w:val="00DF784C"/>
    <w:rsid w:val="00E077AA"/>
    <w:rsid w:val="00E101F6"/>
    <w:rsid w:val="00E13825"/>
    <w:rsid w:val="00E15FEA"/>
    <w:rsid w:val="00E16B96"/>
    <w:rsid w:val="00E233F9"/>
    <w:rsid w:val="00E30C4C"/>
    <w:rsid w:val="00E30EEA"/>
    <w:rsid w:val="00E31D36"/>
    <w:rsid w:val="00E3208B"/>
    <w:rsid w:val="00E35209"/>
    <w:rsid w:val="00E36B76"/>
    <w:rsid w:val="00E37325"/>
    <w:rsid w:val="00E37C66"/>
    <w:rsid w:val="00E42AA7"/>
    <w:rsid w:val="00E47B7B"/>
    <w:rsid w:val="00E50BCC"/>
    <w:rsid w:val="00E53543"/>
    <w:rsid w:val="00E647B6"/>
    <w:rsid w:val="00E72667"/>
    <w:rsid w:val="00E73ADF"/>
    <w:rsid w:val="00E75D77"/>
    <w:rsid w:val="00E80A5F"/>
    <w:rsid w:val="00E81E61"/>
    <w:rsid w:val="00E82EB8"/>
    <w:rsid w:val="00E85041"/>
    <w:rsid w:val="00E865B8"/>
    <w:rsid w:val="00E90172"/>
    <w:rsid w:val="00E93819"/>
    <w:rsid w:val="00E9610F"/>
    <w:rsid w:val="00E9649C"/>
    <w:rsid w:val="00E97CD2"/>
    <w:rsid w:val="00EA1E17"/>
    <w:rsid w:val="00EB065B"/>
    <w:rsid w:val="00EB285C"/>
    <w:rsid w:val="00EB4A0A"/>
    <w:rsid w:val="00EB4B50"/>
    <w:rsid w:val="00EB71CA"/>
    <w:rsid w:val="00EB7E3C"/>
    <w:rsid w:val="00EC1554"/>
    <w:rsid w:val="00EC7EF3"/>
    <w:rsid w:val="00ED033B"/>
    <w:rsid w:val="00ED33B3"/>
    <w:rsid w:val="00ED7C1C"/>
    <w:rsid w:val="00EE31AE"/>
    <w:rsid w:val="00EE3DA1"/>
    <w:rsid w:val="00EE4B73"/>
    <w:rsid w:val="00EE650D"/>
    <w:rsid w:val="00EF471C"/>
    <w:rsid w:val="00EF4C0B"/>
    <w:rsid w:val="00F06A76"/>
    <w:rsid w:val="00F074CD"/>
    <w:rsid w:val="00F11C0C"/>
    <w:rsid w:val="00F128BC"/>
    <w:rsid w:val="00F14982"/>
    <w:rsid w:val="00F164BB"/>
    <w:rsid w:val="00F2122B"/>
    <w:rsid w:val="00F21314"/>
    <w:rsid w:val="00F21594"/>
    <w:rsid w:val="00F2583D"/>
    <w:rsid w:val="00F25FE2"/>
    <w:rsid w:val="00F268CB"/>
    <w:rsid w:val="00F31E86"/>
    <w:rsid w:val="00F3556D"/>
    <w:rsid w:val="00F365B7"/>
    <w:rsid w:val="00F40289"/>
    <w:rsid w:val="00F4370B"/>
    <w:rsid w:val="00F55241"/>
    <w:rsid w:val="00F631F0"/>
    <w:rsid w:val="00F672FD"/>
    <w:rsid w:val="00F70AE4"/>
    <w:rsid w:val="00F727FE"/>
    <w:rsid w:val="00F72D3A"/>
    <w:rsid w:val="00F74872"/>
    <w:rsid w:val="00F7602B"/>
    <w:rsid w:val="00F82014"/>
    <w:rsid w:val="00F83FA3"/>
    <w:rsid w:val="00F85CA7"/>
    <w:rsid w:val="00F85DE3"/>
    <w:rsid w:val="00F8787A"/>
    <w:rsid w:val="00F94026"/>
    <w:rsid w:val="00F97F06"/>
    <w:rsid w:val="00FB5480"/>
    <w:rsid w:val="00FC07E4"/>
    <w:rsid w:val="00FC0A04"/>
    <w:rsid w:val="00FC48C2"/>
    <w:rsid w:val="00FD39BA"/>
    <w:rsid w:val="00FD3FCA"/>
    <w:rsid w:val="00FE42BC"/>
    <w:rsid w:val="00FE4EDF"/>
    <w:rsid w:val="00FF4D69"/>
    <w:rsid w:val="00FF5551"/>
    <w:rsid w:val="00FF7234"/>
    <w:rsid w:val="00FF7799"/>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3F43B-BB82-4B85-BC4F-5B724F3D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D1F"/>
    <w:pPr>
      <w:bidi/>
    </w:pPr>
  </w:style>
  <w:style w:type="paragraph" w:styleId="Heading1">
    <w:name w:val="heading 1"/>
    <w:basedOn w:val="Normal"/>
    <w:next w:val="Normal"/>
    <w:link w:val="Heading1Char"/>
    <w:uiPriority w:val="9"/>
    <w:qFormat/>
    <w:rsid w:val="00900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02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4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25"/>
    <w:rPr>
      <w:rFonts w:ascii="Tahoma" w:hAnsi="Tahoma" w:cs="Tahoma"/>
      <w:sz w:val="16"/>
      <w:szCs w:val="16"/>
    </w:rPr>
  </w:style>
  <w:style w:type="character" w:styleId="PlaceholderText">
    <w:name w:val="Placeholder Text"/>
    <w:basedOn w:val="DefaultParagraphFont"/>
    <w:uiPriority w:val="99"/>
    <w:semiHidden/>
    <w:rsid w:val="00215389"/>
    <w:rPr>
      <w:color w:val="808080"/>
    </w:rPr>
  </w:style>
  <w:style w:type="paragraph" w:styleId="FootnoteText">
    <w:name w:val="footnote text"/>
    <w:basedOn w:val="Normal"/>
    <w:link w:val="FootnoteTextChar"/>
    <w:uiPriority w:val="99"/>
    <w:semiHidden/>
    <w:unhideWhenUsed/>
    <w:rsid w:val="009819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1944"/>
    <w:rPr>
      <w:sz w:val="20"/>
      <w:szCs w:val="20"/>
    </w:rPr>
  </w:style>
  <w:style w:type="character" w:styleId="FootnoteReference">
    <w:name w:val="footnote reference"/>
    <w:basedOn w:val="DefaultParagraphFont"/>
    <w:uiPriority w:val="99"/>
    <w:semiHidden/>
    <w:unhideWhenUsed/>
    <w:rsid w:val="00981944"/>
    <w:rPr>
      <w:vertAlign w:val="superscript"/>
    </w:rPr>
  </w:style>
  <w:style w:type="paragraph" w:styleId="ListParagraph">
    <w:name w:val="List Paragraph"/>
    <w:basedOn w:val="Normal"/>
    <w:uiPriority w:val="34"/>
    <w:qFormat/>
    <w:rsid w:val="00F365B7"/>
    <w:pPr>
      <w:ind w:left="720"/>
      <w:contextualSpacing/>
    </w:pPr>
  </w:style>
  <w:style w:type="character" w:customStyle="1" w:styleId="Heading1Char">
    <w:name w:val="Heading 1 Char"/>
    <w:basedOn w:val="DefaultParagraphFont"/>
    <w:link w:val="Heading1"/>
    <w:uiPriority w:val="9"/>
    <w:rsid w:val="009002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0022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8E6E02-D44C-450B-8C26-6207EF026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Pages>
  <Words>3294</Words>
  <Characters>16475</Characters>
  <Application>Microsoft Office Word</Application>
  <DocSecurity>0</DocSecurity>
  <Lines>137</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Dassa</dc:creator>
  <cp:keywords/>
  <dc:description/>
  <cp:lastModifiedBy>OMER</cp:lastModifiedBy>
  <cp:revision>6</cp:revision>
  <dcterms:created xsi:type="dcterms:W3CDTF">2017-04-19T21:46:00Z</dcterms:created>
  <dcterms:modified xsi:type="dcterms:W3CDTF">2017-06-07T11:43:00Z</dcterms:modified>
</cp:coreProperties>
</file>